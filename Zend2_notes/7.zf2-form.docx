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E8B" w:rsidRPr="00D23E8B" w:rsidRDefault="00D23E8B" w:rsidP="00D23E8B">
      <w:pPr>
        <w:shd w:val="clear" w:color="auto" w:fill="FFFFFF"/>
        <w:spacing w:before="60" w:after="0" w:line="456" w:lineRule="atLeast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</w:rPr>
      </w:pPr>
      <w:r w:rsidRPr="00D23E8B">
        <w:rPr>
          <w:rFonts w:ascii="Georgia" w:eastAsia="Times New Roman" w:hAnsi="Georgia" w:cs="Times New Roman"/>
          <w:color w:val="222222"/>
          <w:kern w:val="36"/>
          <w:sz w:val="43"/>
          <w:szCs w:val="43"/>
        </w:rPr>
        <w:t>Creating HTML forms in Zend Framework 2 application</w:t>
      </w:r>
    </w:p>
    <w:p w:rsidR="00CC4229" w:rsidRDefault="00FA355C" w:rsidP="00D23E8B"/>
    <w:p w:rsidR="000D1D9C" w:rsidRDefault="000D1D9C" w:rsidP="00D23E8B">
      <w:r>
        <w:t xml:space="preserve">Reference : </w:t>
      </w:r>
      <w:hyperlink r:id="rId4" w:history="1">
        <w:r w:rsidRPr="00D07D1E">
          <w:rPr>
            <w:rStyle w:val="Hyperlink"/>
          </w:rPr>
          <w:t>http://wptrafficanalyzer.in/blog/creating-html-forms-in-zend-framework-2-application/</w:t>
        </w:r>
      </w:hyperlink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1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. Creating a Zend Framework2 Form class in Zf2StudentApp/module/Student/src/Student/Form/StudentForm.php</w:t>
      </w:r>
    </w:p>
    <w:tbl>
      <w:tblPr>
        <w:tblW w:w="74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6989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9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&lt;?php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Student\Form;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Zend\Form\Form;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Default="00D23E8B" w:rsidP="00D23E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StudentForm extends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Form{</w:t>
            </w:r>
          </w:p>
          <w:p w:rsidR="00613967" w:rsidRPr="00D23E8B" w:rsidRDefault="00613967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__construct($name=null){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parent::__construct('student');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Setting post method for this form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$this-&gt;setAttribute("method", "post");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Adding Hidden element to the form for ID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"name"=&gt;"id",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"attributes"=&gt;array(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"type"=&gt;"hidden"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Adding a text element to the form for Name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"name"=&gt;"name",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"attributes"=&gt;array(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"type"=&gt;"text"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"options"=&gt;array(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"label"=&gt;"Name"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D2C79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 </w:t>
            </w:r>
            <w:r w:rsidR="00D23E8B" w:rsidRPr="00D23E8B">
              <w:rPr>
                <w:rFonts w:ascii="Courier New" w:eastAsia="Times New Roman" w:hAnsi="Courier New" w:cs="Courier New"/>
                <w:sz w:val="20"/>
              </w:rPr>
              <w:t>// Adding a select element to the form for Department</w:t>
            </w:r>
          </w:p>
          <w:p w:rsidR="000F6283" w:rsidRDefault="00D23E8B" w:rsidP="00D23E8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"name"=&gt;"department",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"type"=&gt;"Zend\Form\Element\Select",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"options"=&gt;array(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"label"=&gt;"Department",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"options"=&gt;array("Computer Science"=&gt;"Computer Science",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    "Physics"=&gt;"Physics",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    "MBA"=&gt;"MBA"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),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Adding a text element to the form for Marks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"name"=&gt;"marks",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"attributes"=&gt;array(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"type"=&gt;"text"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"options"=&gt;array(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"label"=&gt;"Marks"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Adding Submit button to the form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$this-&gt;add(array(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"name"=&gt;"submit",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"attributes"=&gt;array(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"type="=&gt;"submit",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"value"=&gt;"Add"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),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23E8B" w:rsidRPr="00D23E8B" w:rsidRDefault="00FA355C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noshade="t" o:hr="t" fillcolor="#444" stroked="f"/>
        </w:pict>
      </w:r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2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. Updating the class “StudentTable” in Zf2StudentApp/module/Student/src/Student/Model/StudentTable.php</w:t>
      </w:r>
    </w:p>
    <w:tbl>
      <w:tblPr>
        <w:tblW w:w="7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6624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624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&lt;?php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Student\Model;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Zend\Db\TableGateway\TableGateway;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A table class for the database table student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StudentTable{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3D5B2F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 </w:t>
            </w:r>
            <w:r w:rsidR="00D23E8B" w:rsidRPr="00D23E8B">
              <w:rPr>
                <w:rFonts w:ascii="Courier New" w:eastAsia="Times New Roman" w:hAnsi="Courier New" w:cs="Courier New"/>
                <w:sz w:val="20"/>
              </w:rPr>
              <w:t>// This table class does database operations using $tableGateway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protected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$tableGateway;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// Service manager injects TableGateway object into this class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__construct(TableGateway $tableGateway){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$this-&gt;tableGateway = $tableGateway;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// Fetching all the student table rows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fetchAll(){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$resultSet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$this-&gt;tableGateway-&gt;select();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$resultSet;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    // Inserting User input data via Form Submission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saveStudent(Student $student){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$data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'name'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=&gt; $student-&gt;name,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'department'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=&gt; $student-&gt;department,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'marks'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=&gt; $student-&gt;marks,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$this-&gt;tableGateway-&gt;insert($data);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}</w:t>
            </w:r>
            <w:bookmarkStart w:id="0" w:name="_GoBack"/>
            <w:bookmarkEnd w:id="0"/>
          </w:p>
        </w:tc>
      </w:tr>
    </w:tbl>
    <w:p w:rsidR="00D23E8B" w:rsidRPr="00D23E8B" w:rsidRDefault="00FA355C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noshade="t" o:hr="t" fillcolor="#444" stroked="f"/>
        </w:pict>
      </w:r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3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. Adding “addAction” in Zf2StudentApp/module/student/src/Student/Controller/StudentController.php</w:t>
      </w:r>
    </w:p>
    <w:tbl>
      <w:tblPr>
        <w:tblW w:w="7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085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85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&lt;?php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Student\Controller;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Student\Model\Student;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Zend\Mvc\Controller\AbstractActionController;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Zend\View\Model\ViewModel;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use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Student\Form\StudentForm;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StudentController extends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AbstractActionController{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protected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$studentTable;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indexAction(){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Setting layout for this action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$this-&gt;layout("layout/student_layout");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ViewModel(array(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// Fetching data from database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'students'=&gt;$this-&gt;getStudentTable()-&gt;fetchAll()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// Getting StudentTable object to do database operations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getStudentTable(){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if(!$this-&gt;studentTable){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$sm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$this-&gt;getServiceLocator();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$this-&gt;studentTable = $sm-&gt;get("Student\Model\StudentTable");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$this-&gt;studentTable;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// Add action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addAction(){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Setting layout for this action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$this-&gt;layout("layout/student_layout");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Creating html form for student insert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$form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new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StudentForm();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Getting a request object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$request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$this-&gt;getRequest();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If it is a form submission,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then request will be post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if($request-&gt;isPost()){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// Creating a Student object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$student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new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Student();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// Setting data on form object from request object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$form-&gt;setData($request-&gt;getPost());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if($form-&gt;isValid()){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// Setting data on student object from form object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$student-&gt;exchangeArray($form-&gt;getData());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// Inserting student data in the datbase table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$this-&gt;getStudentTable()-&gt;saveStudent($student);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// Redirecting to index action of student controller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$this-&gt;redirect()-&gt;toRoute("student");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If it is form request,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// then return the form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array('form'=&gt;$form);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23E8B" w:rsidRPr="00D23E8B" w:rsidRDefault="00FA355C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noshade="t" o:hr="t" fillcolor="#444" stroked="f"/>
        </w:pict>
      </w:r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4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. Create new file Zf2StudentApp/module/Student/view/student/student/add.phtml to show the html form</w:t>
      </w:r>
    </w:p>
    <w:tbl>
      <w:tblPr>
        <w:tblW w:w="81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642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642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&lt;?php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Getting form object from add action of student controller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$form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 $this-&gt;form;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Setting the value for 'action' attribute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$form-&gt;setAttribute('action', $this-&gt;url('student', array('action'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=&gt; 'add')));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Ensures state is ready for use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$form-&gt;prepare();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Opening the form tag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$this-&gt;form()-&gt;openTag($form);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Hidden Element to store id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$this-&gt;formHidden($form-&gt;get('id'));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TextBox element to input Name of student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$this-&gt;formRow($form-&gt;get('name'));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TextBox element to input Department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$this-&gt;formRow($form-&gt;get('department'));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TextBox element to input Marks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$this-&gt;formRow($form-&gt;get('marks'));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Submit button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$this-&gt;formSubmit($form-&gt;get('submit'));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// Closing the form tag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$this-&gt;form()-&gt;closeTag();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?&gt;</w:t>
            </w:r>
          </w:p>
        </w:tc>
      </w:tr>
    </w:tbl>
    <w:p w:rsidR="00D23E8B" w:rsidRPr="00D23E8B" w:rsidRDefault="00FA355C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noshade="t" o:hr="t" fillcolor="#444" stroked="f"/>
        </w:pict>
      </w:r>
    </w:p>
    <w:p w:rsidR="00D23E8B" w:rsidRPr="00D23E8B" w:rsidRDefault="00583E5B" w:rsidP="00D23E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17"/>
        </w:rPr>
        <w:t>5</w:t>
      </w:r>
      <w:r w:rsidR="00D23E8B" w:rsidRPr="00D23E8B">
        <w:rPr>
          <w:rFonts w:ascii="Times New Roman" w:eastAsia="Times New Roman" w:hAnsi="Times New Roman" w:cs="Times New Roman"/>
          <w:b/>
          <w:bCs/>
          <w:color w:val="444444"/>
          <w:sz w:val="17"/>
        </w:rPr>
        <w:t>.  Adding a “Add Student” link in Student List page Zf2StudentApp/module/Student/view/student/student/index.phtml</w:t>
      </w:r>
    </w:p>
    <w:tbl>
      <w:tblPr>
        <w:tblW w:w="10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667"/>
      </w:tblGrid>
      <w:tr w:rsidR="00D23E8B" w:rsidRPr="00D23E8B" w:rsidTr="00D23E8B">
        <w:tc>
          <w:tcPr>
            <w:tcW w:w="0" w:type="auto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7" w:type="dxa"/>
            <w:vAlign w:val="center"/>
            <w:hideMark/>
          </w:tcPr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&lt;h1&gt;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Students List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&lt;/h1&gt;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&lt;table border="1"&gt;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&lt;thead&gt;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&lt;tr&gt;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&lt;td colspan="4"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align="right"&gt;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    &lt;a href="&lt;?php echo $this-&gt;url('student',array('action'=&gt;'add')); ?&gt;"&gt;Add Student&lt;/a&gt;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&lt;/td&gt;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&lt;/tr&gt;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&lt;tr&gt;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&lt;th&gt;No&lt;/th&gt;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&lt;th&gt;Name&lt;/th&gt;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&lt;th&gt;Department&lt;/th&gt;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    &lt;th&gt;Marks&lt;/th&gt;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    &lt;/tr&gt;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&lt;/thead&gt;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&lt;tbody&gt;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lastRenderedPageBreak/>
              <w:t>&lt;?php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$i=1;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foreach($students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as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$student){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"&lt;tr&gt;";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"&lt;td&gt;"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. $i++ . "&lt;/td&gt;";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"&lt;td&gt;"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. $student-&gt;name . "&lt;/td&gt;";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"&lt;td&gt;"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. $student-&gt;department . "&lt;/td&gt;";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"&lt;td&gt;"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. $student-&gt;marks . "&lt;/td&gt;";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    echo</w:t>
            </w: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3E8B">
              <w:rPr>
                <w:rFonts w:ascii="Courier New" w:eastAsia="Times New Roman" w:hAnsi="Courier New" w:cs="Courier New"/>
                <w:sz w:val="20"/>
              </w:rPr>
              <w:t>"&lt;/tr&gt;";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?&gt;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&lt;/tbody&gt;</w:t>
            </w:r>
          </w:p>
          <w:p w:rsidR="00D23E8B" w:rsidRPr="00D23E8B" w:rsidRDefault="00D23E8B" w:rsidP="00D23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E8B">
              <w:rPr>
                <w:rFonts w:ascii="Courier New" w:eastAsia="Times New Roman" w:hAnsi="Courier New" w:cs="Courier New"/>
                <w:sz w:val="20"/>
              </w:rPr>
              <w:t>&lt;/table&gt;</w:t>
            </w:r>
          </w:p>
        </w:tc>
      </w:tr>
    </w:tbl>
    <w:p w:rsidR="00D23E8B" w:rsidRPr="00D23E8B" w:rsidRDefault="00FA355C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noshade="t" o:hr="t" fillcolor="#444" stroked="f"/>
        </w:pict>
      </w:r>
    </w:p>
    <w:p w:rsidR="00D23E8B" w:rsidRPr="00D23E8B" w:rsidRDefault="00FA355C" w:rsidP="00D23E8B">
      <w:pPr>
        <w:spacing w:after="0" w:line="240" w:lineRule="auto"/>
        <w:rPr>
          <w:ins w:id="1" w:author="Unknown"/>
          <w:rFonts w:ascii="Times New Roman" w:eastAsia="Times New Roman" w:hAnsi="Times New Roman" w:cs="Times New Roman"/>
          <w:sz w:val="24"/>
          <w:szCs w:val="24"/>
        </w:rPr>
      </w:pPr>
      <w:ins w:id="2" w:author="Unknown">
        <w:r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0" style="width:0;height:1.5pt" o:hralign="center" o:hrstd="t" o:hrnoshade="t" o:hr="t" fillcolor="#444" stroked="f"/>
          </w:pict>
        </w:r>
      </w:ins>
    </w:p>
    <w:p w:rsidR="00D23E8B" w:rsidRPr="00D23E8B" w:rsidRDefault="00D23E8B" w:rsidP="00D23E8B">
      <w:pPr>
        <w:shd w:val="clear" w:color="auto" w:fill="FFFFFF"/>
        <w:spacing w:before="100" w:beforeAutospacing="1" w:after="100" w:afterAutospacing="1" w:line="240" w:lineRule="auto"/>
        <w:rPr>
          <w:ins w:id="3" w:author="Unknown"/>
          <w:rFonts w:ascii="Times New Roman" w:eastAsia="Times New Roman" w:hAnsi="Times New Roman" w:cs="Times New Roman"/>
          <w:b/>
          <w:bCs/>
          <w:color w:val="444444"/>
          <w:sz w:val="17"/>
        </w:rPr>
      </w:pPr>
      <w:ins w:id="4" w:author="Unknown">
        <w:r w:rsidRPr="00D23E8B">
          <w:rPr>
            <w:rFonts w:ascii="Times New Roman" w:eastAsia="Times New Roman" w:hAnsi="Times New Roman" w:cs="Times New Roman"/>
            <w:b/>
            <w:bCs/>
            <w:color w:val="444444"/>
            <w:sz w:val="17"/>
          </w:rPr>
          <w:t>Screenshots of the application</w:t>
        </w:r>
      </w:ins>
    </w:p>
    <w:p w:rsidR="00D23E8B" w:rsidRPr="00D23E8B" w:rsidRDefault="00D23E8B" w:rsidP="00D23E8B">
      <w:pPr>
        <w:shd w:val="clear" w:color="auto" w:fill="DDDDDD"/>
        <w:spacing w:after="0" w:line="240" w:lineRule="auto"/>
        <w:jc w:val="center"/>
        <w:rPr>
          <w:ins w:id="5" w:author="Unknown"/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CC0000"/>
          <w:sz w:val="17"/>
          <w:szCs w:val="17"/>
        </w:rPr>
        <w:drawing>
          <wp:inline distT="0" distB="0" distL="0" distR="0">
            <wp:extent cx="4290060" cy="1935480"/>
            <wp:effectExtent l="19050" t="0" r="0" b="0"/>
            <wp:docPr id="9" name="Picture 9" descr="Adding new Stude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ing new Stude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8B" w:rsidRPr="00D23E8B" w:rsidRDefault="00D23E8B" w:rsidP="00D23E8B">
      <w:pPr>
        <w:shd w:val="clear" w:color="auto" w:fill="DDDDDD"/>
        <w:spacing w:after="60" w:line="168" w:lineRule="atLeast"/>
        <w:jc w:val="center"/>
        <w:rPr>
          <w:ins w:id="6" w:author="Unknown"/>
          <w:rFonts w:ascii="Times New Roman" w:eastAsia="Times New Roman" w:hAnsi="Times New Roman" w:cs="Times New Roman"/>
          <w:color w:val="444444"/>
          <w:sz w:val="13"/>
          <w:szCs w:val="13"/>
        </w:rPr>
      </w:pPr>
      <w:ins w:id="7" w:author="Unknown">
        <w:r w:rsidRPr="00D23E8B">
          <w:rPr>
            <w:rFonts w:ascii="Times New Roman" w:eastAsia="Times New Roman" w:hAnsi="Times New Roman" w:cs="Times New Roman"/>
            <w:color w:val="444444"/>
            <w:sz w:val="13"/>
            <w:szCs w:val="13"/>
          </w:rPr>
          <w:t>Figure 2 : Adding new Student</w:t>
        </w:r>
      </w:ins>
    </w:p>
    <w:p w:rsidR="00D23E8B" w:rsidRPr="00D23E8B" w:rsidRDefault="00D23E8B" w:rsidP="00D23E8B">
      <w:pPr>
        <w:shd w:val="clear" w:color="auto" w:fill="DDDDDD"/>
        <w:spacing w:after="0" w:line="240" w:lineRule="auto"/>
        <w:jc w:val="center"/>
        <w:rPr>
          <w:ins w:id="8" w:author="Unknown"/>
          <w:rFonts w:ascii="Times New Roman" w:eastAsia="Times New Roman" w:hAnsi="Times New Roman" w:cs="Times New Roman"/>
          <w:color w:val="444444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CC0000"/>
          <w:sz w:val="17"/>
          <w:szCs w:val="17"/>
        </w:rPr>
        <w:drawing>
          <wp:inline distT="0" distB="0" distL="0" distR="0">
            <wp:extent cx="4290060" cy="2537460"/>
            <wp:effectExtent l="19050" t="0" r="0" b="0"/>
            <wp:docPr id="10" name="Picture 10" descr="Students Lis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udents Lis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8B" w:rsidRPr="00D23E8B" w:rsidRDefault="00D23E8B" w:rsidP="00D23E8B">
      <w:pPr>
        <w:shd w:val="clear" w:color="auto" w:fill="DDDDDD"/>
        <w:spacing w:after="60" w:line="168" w:lineRule="atLeast"/>
        <w:jc w:val="center"/>
        <w:rPr>
          <w:ins w:id="9" w:author="Unknown"/>
          <w:rFonts w:ascii="Times New Roman" w:eastAsia="Times New Roman" w:hAnsi="Times New Roman" w:cs="Times New Roman"/>
          <w:color w:val="444444"/>
          <w:sz w:val="13"/>
          <w:szCs w:val="13"/>
        </w:rPr>
      </w:pPr>
      <w:ins w:id="10" w:author="Unknown">
        <w:r w:rsidRPr="00D23E8B">
          <w:rPr>
            <w:rFonts w:ascii="Times New Roman" w:eastAsia="Times New Roman" w:hAnsi="Times New Roman" w:cs="Times New Roman"/>
            <w:color w:val="444444"/>
            <w:sz w:val="13"/>
            <w:szCs w:val="13"/>
          </w:rPr>
          <w:t>Figure 3 : Students List</w:t>
        </w:r>
      </w:ins>
    </w:p>
    <w:p w:rsidR="00D23E8B" w:rsidRPr="00D23E8B" w:rsidRDefault="00FA355C" w:rsidP="00D23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11" w:author="Unknown">
        <w:r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1" style="width:0;height:1.5pt" o:hralign="center" o:hrstd="t" o:hrnoshade="t" o:hr="t" fillcolor="#444" stroked="f"/>
          </w:pict>
        </w:r>
      </w:ins>
    </w:p>
    <w:sectPr w:rsidR="00D23E8B" w:rsidRPr="00D23E8B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1F8"/>
    <w:rsid w:val="000D1D9C"/>
    <w:rsid w:val="000D4780"/>
    <w:rsid w:val="000F6283"/>
    <w:rsid w:val="00171AA1"/>
    <w:rsid w:val="002230A9"/>
    <w:rsid w:val="00390A94"/>
    <w:rsid w:val="003D5B2F"/>
    <w:rsid w:val="0057650F"/>
    <w:rsid w:val="00583E5B"/>
    <w:rsid w:val="005D11F8"/>
    <w:rsid w:val="00613967"/>
    <w:rsid w:val="00615FE5"/>
    <w:rsid w:val="007B2A7E"/>
    <w:rsid w:val="007F5BD7"/>
    <w:rsid w:val="00B84E22"/>
    <w:rsid w:val="00CF33E3"/>
    <w:rsid w:val="00D07D1E"/>
    <w:rsid w:val="00D23E8B"/>
    <w:rsid w:val="00DD2C79"/>
    <w:rsid w:val="00E3464E"/>
    <w:rsid w:val="00F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DC291-D779-4C19-83B4-978E5BB5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AA1"/>
  </w:style>
  <w:style w:type="paragraph" w:styleId="Heading1">
    <w:name w:val="heading 1"/>
    <w:basedOn w:val="Normal"/>
    <w:link w:val="Heading1Char"/>
    <w:uiPriority w:val="9"/>
    <w:qFormat/>
    <w:rsid w:val="00D23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E8B"/>
    <w:rPr>
      <w:b/>
      <w:bCs/>
    </w:rPr>
  </w:style>
  <w:style w:type="character" w:styleId="Hyperlink">
    <w:name w:val="Hyperlink"/>
    <w:basedOn w:val="DefaultParagraphFont"/>
    <w:uiPriority w:val="99"/>
    <w:unhideWhenUsed/>
    <w:rsid w:val="00D23E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E8B"/>
    <w:rPr>
      <w:color w:val="800080"/>
      <w:u w:val="single"/>
    </w:rPr>
  </w:style>
  <w:style w:type="paragraph" w:customStyle="1" w:styleId="wp-caption-text">
    <w:name w:val="wp-caption-text"/>
    <w:basedOn w:val="Normal"/>
    <w:rsid w:val="00D2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3E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6198">
          <w:marLeft w:val="0"/>
          <w:marRight w:val="0"/>
          <w:marTop w:val="60"/>
          <w:marBottom w:val="60"/>
          <w:divBdr>
            <w:top w:val="single" w:sz="4" w:space="3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  <w:div w:id="1197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4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8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8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5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4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4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4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876338">
          <w:marLeft w:val="0"/>
          <w:marRight w:val="0"/>
          <w:marTop w:val="60"/>
          <w:marBottom w:val="60"/>
          <w:divBdr>
            <w:top w:val="single" w:sz="4" w:space="3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  <w:div w:id="2145586958">
          <w:marLeft w:val="0"/>
          <w:marRight w:val="0"/>
          <w:marTop w:val="60"/>
          <w:marBottom w:val="60"/>
          <w:divBdr>
            <w:top w:val="single" w:sz="4" w:space="3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1049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ptrafficanalyzer.in/blog/wp-content/uploads/2013/02/zend_framework2_student_form_list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ptrafficanalyzer.in/blog/wp-content/uploads/2013/02/zend_framework2_student_form_add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ptrafficanalyzer.in/blog/creating-html-forms-in-zend-framework-2-applic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Talent</cp:lastModifiedBy>
  <cp:revision>20</cp:revision>
  <dcterms:created xsi:type="dcterms:W3CDTF">2017-09-04T16:21:00Z</dcterms:created>
  <dcterms:modified xsi:type="dcterms:W3CDTF">2017-11-10T12:28:00Z</dcterms:modified>
</cp:coreProperties>
</file>