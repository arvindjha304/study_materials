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3E8B" w:rsidRPr="00D23E8B" w:rsidRDefault="00D23E8B" w:rsidP="00D23E8B">
      <w:pPr>
        <w:shd w:val="clear" w:color="auto" w:fill="FFFFFF"/>
        <w:spacing w:before="60" w:after="0" w:line="456" w:lineRule="atLeast"/>
        <w:outlineLvl w:val="0"/>
        <w:rPr>
          <w:rFonts w:ascii="Georgia" w:eastAsia="Times New Roman" w:hAnsi="Georgia" w:cs="Times New Roman"/>
          <w:color w:val="222222"/>
          <w:kern w:val="36"/>
          <w:sz w:val="43"/>
          <w:szCs w:val="43"/>
        </w:rPr>
      </w:pPr>
      <w:r w:rsidRPr="00D23E8B">
        <w:rPr>
          <w:rFonts w:ascii="Georgia" w:eastAsia="Times New Roman" w:hAnsi="Georgia" w:cs="Times New Roman"/>
          <w:color w:val="222222"/>
          <w:kern w:val="36"/>
          <w:sz w:val="43"/>
          <w:szCs w:val="43"/>
        </w:rPr>
        <w:t xml:space="preserve">Creating HTML forms in </w:t>
      </w:r>
      <w:proofErr w:type="spellStart"/>
      <w:r w:rsidRPr="00D23E8B">
        <w:rPr>
          <w:rFonts w:ascii="Georgia" w:eastAsia="Times New Roman" w:hAnsi="Georgia" w:cs="Times New Roman"/>
          <w:color w:val="222222"/>
          <w:kern w:val="36"/>
          <w:sz w:val="43"/>
          <w:szCs w:val="43"/>
        </w:rPr>
        <w:t>Zend</w:t>
      </w:r>
      <w:proofErr w:type="spellEnd"/>
      <w:r w:rsidRPr="00D23E8B">
        <w:rPr>
          <w:rFonts w:ascii="Georgia" w:eastAsia="Times New Roman" w:hAnsi="Georgia" w:cs="Times New Roman"/>
          <w:color w:val="222222"/>
          <w:kern w:val="36"/>
          <w:sz w:val="43"/>
          <w:szCs w:val="43"/>
        </w:rPr>
        <w:t xml:space="preserve"> Framework 2 application</w:t>
      </w:r>
    </w:p>
    <w:p w:rsidR="00CC4229" w:rsidRDefault="00D07D1E" w:rsidP="00D23E8B"/>
    <w:p w:rsidR="000D1D9C" w:rsidRDefault="000D1D9C" w:rsidP="00D23E8B">
      <w:proofErr w:type="gramStart"/>
      <w:r>
        <w:t>Reference :</w:t>
      </w:r>
      <w:proofErr w:type="gramEnd"/>
      <w:r>
        <w:t xml:space="preserve"> </w:t>
      </w:r>
      <w:hyperlink r:id="rId4" w:history="1">
        <w:r w:rsidRPr="00D07D1E">
          <w:rPr>
            <w:rStyle w:val="Hyperlink"/>
          </w:rPr>
          <w:t>http://wptrafficanalyzer.in/blog/creating-html-forms-in-zend-framework-2-application/</w:t>
        </w:r>
      </w:hyperlink>
    </w:p>
    <w:p w:rsidR="00D23E8B" w:rsidRPr="00D23E8B" w:rsidRDefault="00583E5B" w:rsidP="00D23E8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17"/>
          <w:szCs w:val="17"/>
        </w:rPr>
      </w:pPr>
      <w:r>
        <w:rPr>
          <w:rFonts w:ascii="Times New Roman" w:eastAsia="Times New Roman" w:hAnsi="Times New Roman" w:cs="Times New Roman"/>
          <w:b/>
          <w:bCs/>
          <w:color w:val="444444"/>
          <w:sz w:val="17"/>
        </w:rPr>
        <w:t>1</w:t>
      </w:r>
      <w:r w:rsidR="00D23E8B" w:rsidRPr="00D23E8B">
        <w:rPr>
          <w:rFonts w:ascii="Times New Roman" w:eastAsia="Times New Roman" w:hAnsi="Times New Roman" w:cs="Times New Roman"/>
          <w:b/>
          <w:bCs/>
          <w:color w:val="444444"/>
          <w:sz w:val="17"/>
        </w:rPr>
        <w:t xml:space="preserve">. Creating a </w:t>
      </w:r>
      <w:proofErr w:type="spellStart"/>
      <w:r w:rsidR="00D23E8B" w:rsidRPr="00D23E8B">
        <w:rPr>
          <w:rFonts w:ascii="Times New Roman" w:eastAsia="Times New Roman" w:hAnsi="Times New Roman" w:cs="Times New Roman"/>
          <w:b/>
          <w:bCs/>
          <w:color w:val="444444"/>
          <w:sz w:val="17"/>
        </w:rPr>
        <w:t>Zend</w:t>
      </w:r>
      <w:proofErr w:type="spellEnd"/>
      <w:r w:rsidR="00D23E8B" w:rsidRPr="00D23E8B">
        <w:rPr>
          <w:rFonts w:ascii="Times New Roman" w:eastAsia="Times New Roman" w:hAnsi="Times New Roman" w:cs="Times New Roman"/>
          <w:b/>
          <w:bCs/>
          <w:color w:val="444444"/>
          <w:sz w:val="17"/>
        </w:rPr>
        <w:t xml:space="preserve"> Framework2 Form class in Zf2StudentApp/module/Student/</w:t>
      </w:r>
      <w:proofErr w:type="spellStart"/>
      <w:r w:rsidR="00D23E8B" w:rsidRPr="00D23E8B">
        <w:rPr>
          <w:rFonts w:ascii="Times New Roman" w:eastAsia="Times New Roman" w:hAnsi="Times New Roman" w:cs="Times New Roman"/>
          <w:b/>
          <w:bCs/>
          <w:color w:val="444444"/>
          <w:sz w:val="17"/>
        </w:rPr>
        <w:t>src</w:t>
      </w:r>
      <w:proofErr w:type="spellEnd"/>
      <w:r w:rsidR="00D23E8B" w:rsidRPr="00D23E8B">
        <w:rPr>
          <w:rFonts w:ascii="Times New Roman" w:eastAsia="Times New Roman" w:hAnsi="Times New Roman" w:cs="Times New Roman"/>
          <w:b/>
          <w:bCs/>
          <w:color w:val="444444"/>
          <w:sz w:val="17"/>
        </w:rPr>
        <w:t>/Student/Form/StudentForm.php</w:t>
      </w:r>
    </w:p>
    <w:tbl>
      <w:tblPr>
        <w:tblW w:w="7469" w:type="dxa"/>
        <w:tblCellMar>
          <w:left w:w="0" w:type="dxa"/>
          <w:right w:w="0" w:type="dxa"/>
        </w:tblCellMar>
        <w:tblLook w:val="04A0"/>
      </w:tblPr>
      <w:tblGrid>
        <w:gridCol w:w="480"/>
        <w:gridCol w:w="6989"/>
      </w:tblGrid>
      <w:tr w:rsidR="00D23E8B" w:rsidRPr="00D23E8B" w:rsidTr="00D23E8B">
        <w:tc>
          <w:tcPr>
            <w:tcW w:w="0" w:type="auto"/>
            <w:vAlign w:val="center"/>
            <w:hideMark/>
          </w:tcPr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38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41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44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48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49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51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52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53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54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55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56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57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9" w:type="dxa"/>
            <w:vAlign w:val="center"/>
            <w:hideMark/>
          </w:tcPr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lastRenderedPageBreak/>
              <w:t>&lt;?</w:t>
            </w:r>
            <w:proofErr w:type="spellStart"/>
            <w:r w:rsidRPr="00D23E8B">
              <w:rPr>
                <w:rFonts w:ascii="Courier New" w:eastAsia="Times New Roman" w:hAnsi="Courier New" w:cs="Courier New"/>
                <w:sz w:val="20"/>
              </w:rPr>
              <w:t>php</w:t>
            </w:r>
            <w:proofErr w:type="spellEnd"/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namespace</w:t>
            </w: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23E8B">
              <w:rPr>
                <w:rFonts w:ascii="Courier New" w:eastAsia="Times New Roman" w:hAnsi="Courier New" w:cs="Courier New"/>
                <w:sz w:val="20"/>
              </w:rPr>
              <w:t>Student\Form;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use</w:t>
            </w: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3E8B">
              <w:rPr>
                <w:rFonts w:ascii="Courier New" w:eastAsia="Times New Roman" w:hAnsi="Courier New" w:cs="Courier New"/>
                <w:sz w:val="20"/>
              </w:rPr>
              <w:t>Zend</w:t>
            </w:r>
            <w:proofErr w:type="spellEnd"/>
            <w:r w:rsidRPr="00D23E8B">
              <w:rPr>
                <w:rFonts w:ascii="Courier New" w:eastAsia="Times New Roman" w:hAnsi="Courier New" w:cs="Courier New"/>
                <w:sz w:val="20"/>
              </w:rPr>
              <w:t>\Form\Form;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23E8B" w:rsidRDefault="00D23E8B" w:rsidP="00D23E8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class</w:t>
            </w: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3E8B">
              <w:rPr>
                <w:rFonts w:ascii="Courier New" w:eastAsia="Times New Roman" w:hAnsi="Courier New" w:cs="Courier New"/>
                <w:sz w:val="20"/>
              </w:rPr>
              <w:t>StudentForm</w:t>
            </w:r>
            <w:proofErr w:type="spellEnd"/>
            <w:r w:rsidRPr="00D23E8B">
              <w:rPr>
                <w:rFonts w:ascii="Courier New" w:eastAsia="Times New Roman" w:hAnsi="Courier New" w:cs="Courier New"/>
                <w:sz w:val="20"/>
              </w:rPr>
              <w:t xml:space="preserve"> extends</w:t>
            </w: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23E8B">
              <w:rPr>
                <w:rFonts w:ascii="Courier New" w:eastAsia="Times New Roman" w:hAnsi="Courier New" w:cs="Courier New"/>
                <w:sz w:val="20"/>
              </w:rPr>
              <w:t>Form{</w:t>
            </w:r>
          </w:p>
          <w:p w:rsidR="00613967" w:rsidRPr="00D23E8B" w:rsidRDefault="00613967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public</w:t>
            </w: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23E8B">
              <w:rPr>
                <w:rFonts w:ascii="Courier New" w:eastAsia="Times New Roman" w:hAnsi="Courier New" w:cs="Courier New"/>
                <w:sz w:val="20"/>
              </w:rPr>
              <w:t>function</w:t>
            </w: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23E8B">
              <w:rPr>
                <w:rFonts w:ascii="Courier New" w:eastAsia="Times New Roman" w:hAnsi="Courier New" w:cs="Courier New"/>
                <w:sz w:val="20"/>
              </w:rPr>
              <w:t>__construct($name=null){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    parent::__construct('student');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    // Setting post method for this form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    $this-&gt;</w:t>
            </w:r>
            <w:proofErr w:type="spellStart"/>
            <w:r w:rsidRPr="00D23E8B">
              <w:rPr>
                <w:rFonts w:ascii="Courier New" w:eastAsia="Times New Roman" w:hAnsi="Courier New" w:cs="Courier New"/>
                <w:sz w:val="20"/>
              </w:rPr>
              <w:t>setAttribute</w:t>
            </w:r>
            <w:proofErr w:type="spellEnd"/>
            <w:r w:rsidRPr="00D23E8B">
              <w:rPr>
                <w:rFonts w:ascii="Courier New" w:eastAsia="Times New Roman" w:hAnsi="Courier New" w:cs="Courier New"/>
                <w:sz w:val="20"/>
              </w:rPr>
              <w:t>("method", "post");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    // Adding Hidden element to the form for ID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    $this-&gt;add(array(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        "name"=&gt;"id",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        "attributes"=&gt;array(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        "type"=&gt;"hidden"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        )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    ));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    // Adding a text element to the form for Name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    $this-&gt;add(array(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        "name"=&gt;"name",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        "attributes"=&gt;array(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            "type"=&gt;"text"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        ),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        "options"=&gt;array(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            "label"=&gt;"Name"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        )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    ));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23E8B" w:rsidRPr="00D23E8B" w:rsidRDefault="00DD2C79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sz w:val="20"/>
              </w:rPr>
              <w:t> </w:t>
            </w:r>
            <w:r w:rsidR="00D23E8B" w:rsidRPr="00D23E8B">
              <w:rPr>
                <w:rFonts w:ascii="Courier New" w:eastAsia="Times New Roman" w:hAnsi="Courier New" w:cs="Courier New"/>
                <w:sz w:val="20"/>
              </w:rPr>
              <w:t>// Adding a select element to the form for Department</w:t>
            </w:r>
          </w:p>
          <w:p w:rsidR="000F6283" w:rsidRDefault="00D23E8B" w:rsidP="00D23E8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   $this-&gt;add(array(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        "name"=&gt;"department",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        "type"=&gt;"</w:t>
            </w:r>
            <w:proofErr w:type="spellStart"/>
            <w:r w:rsidRPr="00D23E8B">
              <w:rPr>
                <w:rFonts w:ascii="Courier New" w:eastAsia="Times New Roman" w:hAnsi="Courier New" w:cs="Courier New"/>
                <w:sz w:val="20"/>
              </w:rPr>
              <w:t>Zend</w:t>
            </w:r>
            <w:proofErr w:type="spellEnd"/>
            <w:r w:rsidRPr="00D23E8B">
              <w:rPr>
                <w:rFonts w:ascii="Courier New" w:eastAsia="Times New Roman" w:hAnsi="Courier New" w:cs="Courier New"/>
                <w:sz w:val="20"/>
              </w:rPr>
              <w:t>\Form\Element\Select",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        "options"=&gt;array(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            "label"=&gt;"Department",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            "options"=&gt;array("Computer Science"=&gt;"Computer Science",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                "Physics"=&gt;"Physics",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                "MBA"=&gt;"MBA"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            ),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lastRenderedPageBreak/>
              <w:t>            )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    ));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    // Adding a text element to the form for Marks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    $this-&gt;add(array(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        "name"=&gt;"marks",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        "attributes"=&gt;array(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        "type"=&gt;"text"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        ),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        "options"=&gt;array(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            "label"=&gt;"Marks"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        )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    ));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    // Adding Submit button to the form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    $this-&gt;add(array(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        "name"=&gt;"submit",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        "attributes"=&gt;array(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        "type="=&gt;"submit",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        "value"=&gt;"Add"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        ),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    ));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}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}</w:t>
            </w:r>
          </w:p>
        </w:tc>
      </w:tr>
    </w:tbl>
    <w:p w:rsidR="00D23E8B" w:rsidRPr="00D23E8B" w:rsidRDefault="00D23E8B" w:rsidP="00D23E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E8B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5" style="width:0;height:1.5pt" o:hralign="center" o:hrstd="t" o:hrnoshade="t" o:hr="t" fillcolor="#444" stroked="f"/>
        </w:pict>
      </w:r>
    </w:p>
    <w:p w:rsidR="00D23E8B" w:rsidRPr="00D23E8B" w:rsidRDefault="00583E5B" w:rsidP="00D23E8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17"/>
          <w:szCs w:val="17"/>
        </w:rPr>
      </w:pPr>
      <w:r>
        <w:rPr>
          <w:rFonts w:ascii="Times New Roman" w:eastAsia="Times New Roman" w:hAnsi="Times New Roman" w:cs="Times New Roman"/>
          <w:b/>
          <w:bCs/>
          <w:color w:val="444444"/>
          <w:sz w:val="17"/>
        </w:rPr>
        <w:t>2</w:t>
      </w:r>
      <w:r w:rsidR="00D23E8B" w:rsidRPr="00D23E8B">
        <w:rPr>
          <w:rFonts w:ascii="Times New Roman" w:eastAsia="Times New Roman" w:hAnsi="Times New Roman" w:cs="Times New Roman"/>
          <w:b/>
          <w:bCs/>
          <w:color w:val="444444"/>
          <w:sz w:val="17"/>
        </w:rPr>
        <w:t>. Updating the class “</w:t>
      </w:r>
      <w:proofErr w:type="spellStart"/>
      <w:r w:rsidR="00D23E8B" w:rsidRPr="00D23E8B">
        <w:rPr>
          <w:rFonts w:ascii="Times New Roman" w:eastAsia="Times New Roman" w:hAnsi="Times New Roman" w:cs="Times New Roman"/>
          <w:b/>
          <w:bCs/>
          <w:color w:val="444444"/>
          <w:sz w:val="17"/>
        </w:rPr>
        <w:t>StudentTable</w:t>
      </w:r>
      <w:proofErr w:type="spellEnd"/>
      <w:r w:rsidR="00D23E8B" w:rsidRPr="00D23E8B">
        <w:rPr>
          <w:rFonts w:ascii="Times New Roman" w:eastAsia="Times New Roman" w:hAnsi="Times New Roman" w:cs="Times New Roman"/>
          <w:b/>
          <w:bCs/>
          <w:color w:val="444444"/>
          <w:sz w:val="17"/>
        </w:rPr>
        <w:t>” in Zf2StudentApp/module/Student/</w:t>
      </w:r>
      <w:proofErr w:type="spellStart"/>
      <w:r w:rsidR="00D23E8B" w:rsidRPr="00D23E8B">
        <w:rPr>
          <w:rFonts w:ascii="Times New Roman" w:eastAsia="Times New Roman" w:hAnsi="Times New Roman" w:cs="Times New Roman"/>
          <w:b/>
          <w:bCs/>
          <w:color w:val="444444"/>
          <w:sz w:val="17"/>
        </w:rPr>
        <w:t>src</w:t>
      </w:r>
      <w:proofErr w:type="spellEnd"/>
      <w:r w:rsidR="00D23E8B" w:rsidRPr="00D23E8B">
        <w:rPr>
          <w:rFonts w:ascii="Times New Roman" w:eastAsia="Times New Roman" w:hAnsi="Times New Roman" w:cs="Times New Roman"/>
          <w:b/>
          <w:bCs/>
          <w:color w:val="444444"/>
          <w:sz w:val="17"/>
        </w:rPr>
        <w:t>/Student/Model/StudentTable.php</w:t>
      </w:r>
    </w:p>
    <w:tbl>
      <w:tblPr>
        <w:tblW w:w="7104" w:type="dxa"/>
        <w:tblCellMar>
          <w:left w:w="0" w:type="dxa"/>
          <w:right w:w="0" w:type="dxa"/>
        </w:tblCellMar>
        <w:tblLook w:val="04A0"/>
      </w:tblPr>
      <w:tblGrid>
        <w:gridCol w:w="480"/>
        <w:gridCol w:w="6624"/>
      </w:tblGrid>
      <w:tr w:rsidR="00D23E8B" w:rsidRPr="00D23E8B" w:rsidTr="00D23E8B">
        <w:tc>
          <w:tcPr>
            <w:tcW w:w="0" w:type="auto"/>
            <w:vAlign w:val="center"/>
            <w:hideMark/>
          </w:tcPr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23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624" w:type="dxa"/>
            <w:vAlign w:val="center"/>
            <w:hideMark/>
          </w:tcPr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lastRenderedPageBreak/>
              <w:t>&lt;?</w:t>
            </w:r>
            <w:proofErr w:type="spellStart"/>
            <w:r w:rsidRPr="00D23E8B">
              <w:rPr>
                <w:rFonts w:ascii="Courier New" w:eastAsia="Times New Roman" w:hAnsi="Courier New" w:cs="Courier New"/>
                <w:sz w:val="20"/>
              </w:rPr>
              <w:t>php</w:t>
            </w:r>
            <w:proofErr w:type="spellEnd"/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namespace</w:t>
            </w: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23E8B">
              <w:rPr>
                <w:rFonts w:ascii="Courier New" w:eastAsia="Times New Roman" w:hAnsi="Courier New" w:cs="Courier New"/>
                <w:sz w:val="20"/>
              </w:rPr>
              <w:t>Student\Model;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use</w:t>
            </w: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3E8B">
              <w:rPr>
                <w:rFonts w:ascii="Courier New" w:eastAsia="Times New Roman" w:hAnsi="Courier New" w:cs="Courier New"/>
                <w:sz w:val="20"/>
              </w:rPr>
              <w:t>Zend</w:t>
            </w:r>
            <w:proofErr w:type="spellEnd"/>
            <w:r w:rsidRPr="00D23E8B">
              <w:rPr>
                <w:rFonts w:ascii="Courier New" w:eastAsia="Times New Roman" w:hAnsi="Courier New" w:cs="Courier New"/>
                <w:sz w:val="20"/>
              </w:rPr>
              <w:t>\Db\</w:t>
            </w:r>
            <w:proofErr w:type="spellStart"/>
            <w:r w:rsidRPr="00D23E8B">
              <w:rPr>
                <w:rFonts w:ascii="Courier New" w:eastAsia="Times New Roman" w:hAnsi="Courier New" w:cs="Courier New"/>
                <w:sz w:val="20"/>
              </w:rPr>
              <w:t>TableGateway</w:t>
            </w:r>
            <w:proofErr w:type="spellEnd"/>
            <w:r w:rsidRPr="00D23E8B">
              <w:rPr>
                <w:rFonts w:ascii="Courier New" w:eastAsia="Times New Roman" w:hAnsi="Courier New" w:cs="Courier New"/>
                <w:sz w:val="20"/>
              </w:rPr>
              <w:t>\</w:t>
            </w:r>
            <w:proofErr w:type="spellStart"/>
            <w:r w:rsidRPr="00D23E8B">
              <w:rPr>
                <w:rFonts w:ascii="Courier New" w:eastAsia="Times New Roman" w:hAnsi="Courier New" w:cs="Courier New"/>
                <w:sz w:val="20"/>
              </w:rPr>
              <w:t>TableGateway</w:t>
            </w:r>
            <w:proofErr w:type="spellEnd"/>
            <w:r w:rsidRPr="00D23E8B">
              <w:rPr>
                <w:rFonts w:ascii="Courier New" w:eastAsia="Times New Roman" w:hAnsi="Courier New" w:cs="Courier New"/>
                <w:sz w:val="20"/>
              </w:rPr>
              <w:t>;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// A table class for the database table student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class</w:t>
            </w: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3E8B">
              <w:rPr>
                <w:rFonts w:ascii="Courier New" w:eastAsia="Times New Roman" w:hAnsi="Courier New" w:cs="Courier New"/>
                <w:sz w:val="20"/>
              </w:rPr>
              <w:t>StudentTable</w:t>
            </w:r>
            <w:proofErr w:type="spellEnd"/>
            <w:r w:rsidRPr="00D23E8B">
              <w:rPr>
                <w:rFonts w:ascii="Courier New" w:eastAsia="Times New Roman" w:hAnsi="Courier New" w:cs="Courier New"/>
                <w:sz w:val="20"/>
              </w:rPr>
              <w:t>{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23E8B" w:rsidRPr="00D23E8B" w:rsidRDefault="003D5B2F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sz w:val="20"/>
              </w:rPr>
              <w:t> </w:t>
            </w:r>
            <w:r w:rsidR="00D23E8B" w:rsidRPr="00D23E8B">
              <w:rPr>
                <w:rFonts w:ascii="Courier New" w:eastAsia="Times New Roman" w:hAnsi="Courier New" w:cs="Courier New"/>
                <w:sz w:val="20"/>
              </w:rPr>
              <w:t>// This table class does database operations using $</w:t>
            </w:r>
            <w:proofErr w:type="spellStart"/>
            <w:r w:rsidR="00D23E8B" w:rsidRPr="00D23E8B">
              <w:rPr>
                <w:rFonts w:ascii="Courier New" w:eastAsia="Times New Roman" w:hAnsi="Courier New" w:cs="Courier New"/>
                <w:sz w:val="20"/>
              </w:rPr>
              <w:t>tableGateway</w:t>
            </w:r>
            <w:proofErr w:type="spellEnd"/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protected</w:t>
            </w: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23E8B">
              <w:rPr>
                <w:rFonts w:ascii="Courier New" w:eastAsia="Times New Roman" w:hAnsi="Courier New" w:cs="Courier New"/>
                <w:sz w:val="20"/>
              </w:rPr>
              <w:t>$</w:t>
            </w:r>
            <w:proofErr w:type="spellStart"/>
            <w:r w:rsidRPr="00D23E8B">
              <w:rPr>
                <w:rFonts w:ascii="Courier New" w:eastAsia="Times New Roman" w:hAnsi="Courier New" w:cs="Courier New"/>
                <w:sz w:val="20"/>
              </w:rPr>
              <w:t>tableGateway</w:t>
            </w:r>
            <w:proofErr w:type="spellEnd"/>
            <w:r w:rsidRPr="00D23E8B">
              <w:rPr>
                <w:rFonts w:ascii="Courier New" w:eastAsia="Times New Roman" w:hAnsi="Courier New" w:cs="Courier New"/>
                <w:sz w:val="20"/>
              </w:rPr>
              <w:t>;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 xml:space="preserve">    // Service manager injects </w:t>
            </w:r>
            <w:proofErr w:type="spellStart"/>
            <w:r w:rsidRPr="00D23E8B">
              <w:rPr>
                <w:rFonts w:ascii="Courier New" w:eastAsia="Times New Roman" w:hAnsi="Courier New" w:cs="Courier New"/>
                <w:sz w:val="20"/>
              </w:rPr>
              <w:t>TableGateway</w:t>
            </w:r>
            <w:proofErr w:type="spellEnd"/>
            <w:r w:rsidRPr="00D23E8B">
              <w:rPr>
                <w:rFonts w:ascii="Courier New" w:eastAsia="Times New Roman" w:hAnsi="Courier New" w:cs="Courier New"/>
                <w:sz w:val="20"/>
              </w:rPr>
              <w:t xml:space="preserve"> object into this class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public</w:t>
            </w: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23E8B">
              <w:rPr>
                <w:rFonts w:ascii="Courier New" w:eastAsia="Times New Roman" w:hAnsi="Courier New" w:cs="Courier New"/>
                <w:sz w:val="20"/>
              </w:rPr>
              <w:t>function</w:t>
            </w: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23E8B">
              <w:rPr>
                <w:rFonts w:ascii="Courier New" w:eastAsia="Times New Roman" w:hAnsi="Courier New" w:cs="Courier New"/>
                <w:sz w:val="20"/>
              </w:rPr>
              <w:t>__construct(</w:t>
            </w:r>
            <w:proofErr w:type="spellStart"/>
            <w:r w:rsidRPr="00D23E8B">
              <w:rPr>
                <w:rFonts w:ascii="Courier New" w:eastAsia="Times New Roman" w:hAnsi="Courier New" w:cs="Courier New"/>
                <w:sz w:val="20"/>
              </w:rPr>
              <w:t>TableGateway</w:t>
            </w:r>
            <w:proofErr w:type="spellEnd"/>
            <w:r w:rsidRPr="00D23E8B">
              <w:rPr>
                <w:rFonts w:ascii="Courier New" w:eastAsia="Times New Roman" w:hAnsi="Courier New" w:cs="Courier New"/>
                <w:sz w:val="20"/>
              </w:rPr>
              <w:t xml:space="preserve"> $</w:t>
            </w:r>
            <w:proofErr w:type="spellStart"/>
            <w:r w:rsidRPr="00D23E8B">
              <w:rPr>
                <w:rFonts w:ascii="Courier New" w:eastAsia="Times New Roman" w:hAnsi="Courier New" w:cs="Courier New"/>
                <w:sz w:val="20"/>
              </w:rPr>
              <w:t>tableGateway</w:t>
            </w:r>
            <w:proofErr w:type="spellEnd"/>
            <w:r w:rsidRPr="00D23E8B">
              <w:rPr>
                <w:rFonts w:ascii="Courier New" w:eastAsia="Times New Roman" w:hAnsi="Courier New" w:cs="Courier New"/>
                <w:sz w:val="20"/>
              </w:rPr>
              <w:t>){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    $this-&gt;</w:t>
            </w:r>
            <w:proofErr w:type="spellStart"/>
            <w:r w:rsidRPr="00D23E8B">
              <w:rPr>
                <w:rFonts w:ascii="Courier New" w:eastAsia="Times New Roman" w:hAnsi="Courier New" w:cs="Courier New"/>
                <w:sz w:val="20"/>
              </w:rPr>
              <w:t>tableGateway</w:t>
            </w:r>
            <w:proofErr w:type="spellEnd"/>
            <w:r w:rsidRPr="00D23E8B">
              <w:rPr>
                <w:rFonts w:ascii="Courier New" w:eastAsia="Times New Roman" w:hAnsi="Courier New" w:cs="Courier New"/>
                <w:sz w:val="20"/>
              </w:rPr>
              <w:t xml:space="preserve"> = $</w:t>
            </w:r>
            <w:proofErr w:type="spellStart"/>
            <w:r w:rsidRPr="00D23E8B">
              <w:rPr>
                <w:rFonts w:ascii="Courier New" w:eastAsia="Times New Roman" w:hAnsi="Courier New" w:cs="Courier New"/>
                <w:sz w:val="20"/>
              </w:rPr>
              <w:t>tableGateway</w:t>
            </w:r>
            <w:proofErr w:type="spellEnd"/>
            <w:r w:rsidRPr="00D23E8B">
              <w:rPr>
                <w:rFonts w:ascii="Courier New" w:eastAsia="Times New Roman" w:hAnsi="Courier New" w:cs="Courier New"/>
                <w:sz w:val="20"/>
              </w:rPr>
              <w:t>;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}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// Fetching all the student table rows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public</w:t>
            </w: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23E8B">
              <w:rPr>
                <w:rFonts w:ascii="Courier New" w:eastAsia="Times New Roman" w:hAnsi="Courier New" w:cs="Courier New"/>
                <w:sz w:val="20"/>
              </w:rPr>
              <w:t>function</w:t>
            </w: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3E8B">
              <w:rPr>
                <w:rFonts w:ascii="Courier New" w:eastAsia="Times New Roman" w:hAnsi="Courier New" w:cs="Courier New"/>
                <w:sz w:val="20"/>
              </w:rPr>
              <w:t>fetchAll</w:t>
            </w:r>
            <w:proofErr w:type="spellEnd"/>
            <w:r w:rsidRPr="00D23E8B">
              <w:rPr>
                <w:rFonts w:ascii="Courier New" w:eastAsia="Times New Roman" w:hAnsi="Courier New" w:cs="Courier New"/>
                <w:sz w:val="20"/>
              </w:rPr>
              <w:t>(){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    $</w:t>
            </w:r>
            <w:proofErr w:type="spellStart"/>
            <w:r w:rsidRPr="00D23E8B">
              <w:rPr>
                <w:rFonts w:ascii="Courier New" w:eastAsia="Times New Roman" w:hAnsi="Courier New" w:cs="Courier New"/>
                <w:sz w:val="20"/>
              </w:rPr>
              <w:t>resultSet</w:t>
            </w:r>
            <w:proofErr w:type="spellEnd"/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23E8B">
              <w:rPr>
                <w:rFonts w:ascii="Courier New" w:eastAsia="Times New Roman" w:hAnsi="Courier New" w:cs="Courier New"/>
                <w:sz w:val="20"/>
              </w:rPr>
              <w:t>= $this-&gt;</w:t>
            </w:r>
            <w:proofErr w:type="spellStart"/>
            <w:r w:rsidRPr="00D23E8B">
              <w:rPr>
                <w:rFonts w:ascii="Courier New" w:eastAsia="Times New Roman" w:hAnsi="Courier New" w:cs="Courier New"/>
                <w:sz w:val="20"/>
              </w:rPr>
              <w:t>tableGateway</w:t>
            </w:r>
            <w:proofErr w:type="spellEnd"/>
            <w:r w:rsidRPr="00D23E8B">
              <w:rPr>
                <w:rFonts w:ascii="Courier New" w:eastAsia="Times New Roman" w:hAnsi="Courier New" w:cs="Courier New"/>
                <w:sz w:val="20"/>
              </w:rPr>
              <w:t>-&gt;select();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    return</w:t>
            </w: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23E8B">
              <w:rPr>
                <w:rFonts w:ascii="Courier New" w:eastAsia="Times New Roman" w:hAnsi="Courier New" w:cs="Courier New"/>
                <w:sz w:val="20"/>
              </w:rPr>
              <w:t>$</w:t>
            </w:r>
            <w:proofErr w:type="spellStart"/>
            <w:r w:rsidRPr="00D23E8B">
              <w:rPr>
                <w:rFonts w:ascii="Courier New" w:eastAsia="Times New Roman" w:hAnsi="Courier New" w:cs="Courier New"/>
                <w:sz w:val="20"/>
              </w:rPr>
              <w:t>resultSet</w:t>
            </w:r>
            <w:proofErr w:type="spellEnd"/>
            <w:r w:rsidRPr="00D23E8B">
              <w:rPr>
                <w:rFonts w:ascii="Courier New" w:eastAsia="Times New Roman" w:hAnsi="Courier New" w:cs="Courier New"/>
                <w:sz w:val="20"/>
              </w:rPr>
              <w:t>;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}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lastRenderedPageBreak/>
              <w:t>    // Inserting User input data via Form Submission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public</w:t>
            </w: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23E8B">
              <w:rPr>
                <w:rFonts w:ascii="Courier New" w:eastAsia="Times New Roman" w:hAnsi="Courier New" w:cs="Courier New"/>
                <w:sz w:val="20"/>
              </w:rPr>
              <w:t>function</w:t>
            </w: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3E8B">
              <w:rPr>
                <w:rFonts w:ascii="Courier New" w:eastAsia="Times New Roman" w:hAnsi="Courier New" w:cs="Courier New"/>
                <w:sz w:val="20"/>
              </w:rPr>
              <w:t>saveStudent</w:t>
            </w:r>
            <w:proofErr w:type="spellEnd"/>
            <w:r w:rsidRPr="00D23E8B">
              <w:rPr>
                <w:rFonts w:ascii="Courier New" w:eastAsia="Times New Roman" w:hAnsi="Courier New" w:cs="Courier New"/>
                <w:sz w:val="20"/>
              </w:rPr>
              <w:t>(Student $student){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    $data</w:t>
            </w: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23E8B">
              <w:rPr>
                <w:rFonts w:ascii="Courier New" w:eastAsia="Times New Roman" w:hAnsi="Courier New" w:cs="Courier New"/>
                <w:sz w:val="20"/>
              </w:rPr>
              <w:t>= array(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        'name'</w:t>
            </w: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23E8B">
              <w:rPr>
                <w:rFonts w:ascii="Courier New" w:eastAsia="Times New Roman" w:hAnsi="Courier New" w:cs="Courier New"/>
                <w:sz w:val="20"/>
              </w:rPr>
              <w:t>=&gt; $student-&gt;name,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        'department'</w:t>
            </w: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  <w:r w:rsidRPr="00D23E8B">
              <w:rPr>
                <w:rFonts w:ascii="Courier New" w:eastAsia="Times New Roman" w:hAnsi="Courier New" w:cs="Courier New"/>
                <w:sz w:val="20"/>
              </w:rPr>
              <w:t>=&gt; $student-&gt;department,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        'marks'</w:t>
            </w: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  <w:r w:rsidRPr="00D23E8B">
              <w:rPr>
                <w:rFonts w:ascii="Courier New" w:eastAsia="Times New Roman" w:hAnsi="Courier New" w:cs="Courier New"/>
                <w:sz w:val="20"/>
              </w:rPr>
              <w:t>=&gt; $student-&gt;marks,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    );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    $this-&gt;</w:t>
            </w:r>
            <w:proofErr w:type="spellStart"/>
            <w:r w:rsidRPr="00D23E8B">
              <w:rPr>
                <w:rFonts w:ascii="Courier New" w:eastAsia="Times New Roman" w:hAnsi="Courier New" w:cs="Courier New"/>
                <w:sz w:val="20"/>
              </w:rPr>
              <w:t>tableGateway</w:t>
            </w:r>
            <w:proofErr w:type="spellEnd"/>
            <w:r w:rsidRPr="00D23E8B">
              <w:rPr>
                <w:rFonts w:ascii="Courier New" w:eastAsia="Times New Roman" w:hAnsi="Courier New" w:cs="Courier New"/>
                <w:sz w:val="20"/>
              </w:rPr>
              <w:t>-&gt;insert($data);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}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}</w:t>
            </w:r>
          </w:p>
        </w:tc>
      </w:tr>
    </w:tbl>
    <w:p w:rsidR="00D23E8B" w:rsidRPr="00D23E8B" w:rsidRDefault="00D23E8B" w:rsidP="00D23E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E8B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6" style="width:0;height:1.5pt" o:hralign="center" o:hrstd="t" o:hrnoshade="t" o:hr="t" fillcolor="#444" stroked="f"/>
        </w:pict>
      </w:r>
    </w:p>
    <w:p w:rsidR="00D23E8B" w:rsidRPr="00D23E8B" w:rsidRDefault="00583E5B" w:rsidP="00D23E8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17"/>
          <w:szCs w:val="17"/>
        </w:rPr>
      </w:pPr>
      <w:r>
        <w:rPr>
          <w:rFonts w:ascii="Times New Roman" w:eastAsia="Times New Roman" w:hAnsi="Times New Roman" w:cs="Times New Roman"/>
          <w:b/>
          <w:bCs/>
          <w:color w:val="444444"/>
          <w:sz w:val="17"/>
        </w:rPr>
        <w:t>3</w:t>
      </w:r>
      <w:r w:rsidR="00D23E8B" w:rsidRPr="00D23E8B">
        <w:rPr>
          <w:rFonts w:ascii="Times New Roman" w:eastAsia="Times New Roman" w:hAnsi="Times New Roman" w:cs="Times New Roman"/>
          <w:b/>
          <w:bCs/>
          <w:color w:val="444444"/>
          <w:sz w:val="17"/>
        </w:rPr>
        <w:t>. Adding “</w:t>
      </w:r>
      <w:proofErr w:type="spellStart"/>
      <w:r w:rsidR="00D23E8B" w:rsidRPr="00D23E8B">
        <w:rPr>
          <w:rFonts w:ascii="Times New Roman" w:eastAsia="Times New Roman" w:hAnsi="Times New Roman" w:cs="Times New Roman"/>
          <w:b/>
          <w:bCs/>
          <w:color w:val="444444"/>
          <w:sz w:val="17"/>
        </w:rPr>
        <w:t>addAction</w:t>
      </w:r>
      <w:proofErr w:type="spellEnd"/>
      <w:r w:rsidR="00D23E8B" w:rsidRPr="00D23E8B">
        <w:rPr>
          <w:rFonts w:ascii="Times New Roman" w:eastAsia="Times New Roman" w:hAnsi="Times New Roman" w:cs="Times New Roman"/>
          <w:b/>
          <w:bCs/>
          <w:color w:val="444444"/>
          <w:sz w:val="17"/>
        </w:rPr>
        <w:t>” in Zf2StudentApp/module/student/src/Student/Controller/StudentController.php</w:t>
      </w:r>
    </w:p>
    <w:tbl>
      <w:tblPr>
        <w:tblW w:w="7565" w:type="dxa"/>
        <w:tblCellMar>
          <w:left w:w="0" w:type="dxa"/>
          <w:right w:w="0" w:type="dxa"/>
        </w:tblCellMar>
        <w:tblLook w:val="04A0"/>
      </w:tblPr>
      <w:tblGrid>
        <w:gridCol w:w="480"/>
        <w:gridCol w:w="7085"/>
      </w:tblGrid>
      <w:tr w:rsidR="00D23E8B" w:rsidRPr="00D23E8B" w:rsidTr="00D23E8B">
        <w:tc>
          <w:tcPr>
            <w:tcW w:w="0" w:type="auto"/>
            <w:vAlign w:val="center"/>
            <w:hideMark/>
          </w:tcPr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34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41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44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48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49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51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52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53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54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55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56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57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58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59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61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62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63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65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66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67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68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69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7085" w:type="dxa"/>
            <w:vAlign w:val="center"/>
            <w:hideMark/>
          </w:tcPr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lastRenderedPageBreak/>
              <w:t>&lt;?</w:t>
            </w:r>
            <w:proofErr w:type="spellStart"/>
            <w:r w:rsidRPr="00D23E8B">
              <w:rPr>
                <w:rFonts w:ascii="Courier New" w:eastAsia="Times New Roman" w:hAnsi="Courier New" w:cs="Courier New"/>
                <w:sz w:val="20"/>
              </w:rPr>
              <w:t>php</w:t>
            </w:r>
            <w:proofErr w:type="spellEnd"/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namespace</w:t>
            </w: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23E8B">
              <w:rPr>
                <w:rFonts w:ascii="Courier New" w:eastAsia="Times New Roman" w:hAnsi="Courier New" w:cs="Courier New"/>
                <w:sz w:val="20"/>
              </w:rPr>
              <w:t>Student\Controller;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use</w:t>
            </w: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23E8B">
              <w:rPr>
                <w:rFonts w:ascii="Courier New" w:eastAsia="Times New Roman" w:hAnsi="Courier New" w:cs="Courier New"/>
                <w:sz w:val="20"/>
              </w:rPr>
              <w:t>Student\Model\Student;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use</w:t>
            </w: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3E8B">
              <w:rPr>
                <w:rFonts w:ascii="Courier New" w:eastAsia="Times New Roman" w:hAnsi="Courier New" w:cs="Courier New"/>
                <w:sz w:val="20"/>
              </w:rPr>
              <w:t>Zend</w:t>
            </w:r>
            <w:proofErr w:type="spellEnd"/>
            <w:r w:rsidRPr="00D23E8B">
              <w:rPr>
                <w:rFonts w:ascii="Courier New" w:eastAsia="Times New Roman" w:hAnsi="Courier New" w:cs="Courier New"/>
                <w:sz w:val="20"/>
              </w:rPr>
              <w:t>\</w:t>
            </w:r>
            <w:proofErr w:type="spellStart"/>
            <w:r w:rsidRPr="00D23E8B">
              <w:rPr>
                <w:rFonts w:ascii="Courier New" w:eastAsia="Times New Roman" w:hAnsi="Courier New" w:cs="Courier New"/>
                <w:sz w:val="20"/>
              </w:rPr>
              <w:t>Mvc</w:t>
            </w:r>
            <w:proofErr w:type="spellEnd"/>
            <w:r w:rsidRPr="00D23E8B">
              <w:rPr>
                <w:rFonts w:ascii="Courier New" w:eastAsia="Times New Roman" w:hAnsi="Courier New" w:cs="Courier New"/>
                <w:sz w:val="20"/>
              </w:rPr>
              <w:t>\Controller\</w:t>
            </w:r>
            <w:proofErr w:type="spellStart"/>
            <w:r w:rsidRPr="00D23E8B">
              <w:rPr>
                <w:rFonts w:ascii="Courier New" w:eastAsia="Times New Roman" w:hAnsi="Courier New" w:cs="Courier New"/>
                <w:sz w:val="20"/>
              </w:rPr>
              <w:t>AbstractActionController</w:t>
            </w:r>
            <w:proofErr w:type="spellEnd"/>
            <w:r w:rsidRPr="00D23E8B">
              <w:rPr>
                <w:rFonts w:ascii="Courier New" w:eastAsia="Times New Roman" w:hAnsi="Courier New" w:cs="Courier New"/>
                <w:sz w:val="20"/>
              </w:rPr>
              <w:t>;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use</w:t>
            </w: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3E8B">
              <w:rPr>
                <w:rFonts w:ascii="Courier New" w:eastAsia="Times New Roman" w:hAnsi="Courier New" w:cs="Courier New"/>
                <w:sz w:val="20"/>
              </w:rPr>
              <w:t>Zend</w:t>
            </w:r>
            <w:proofErr w:type="spellEnd"/>
            <w:r w:rsidRPr="00D23E8B">
              <w:rPr>
                <w:rFonts w:ascii="Courier New" w:eastAsia="Times New Roman" w:hAnsi="Courier New" w:cs="Courier New"/>
                <w:sz w:val="20"/>
              </w:rPr>
              <w:t>\View\Model\</w:t>
            </w:r>
            <w:proofErr w:type="spellStart"/>
            <w:r w:rsidRPr="00D23E8B">
              <w:rPr>
                <w:rFonts w:ascii="Courier New" w:eastAsia="Times New Roman" w:hAnsi="Courier New" w:cs="Courier New"/>
                <w:sz w:val="20"/>
              </w:rPr>
              <w:t>ViewModel</w:t>
            </w:r>
            <w:proofErr w:type="spellEnd"/>
            <w:r w:rsidRPr="00D23E8B">
              <w:rPr>
                <w:rFonts w:ascii="Courier New" w:eastAsia="Times New Roman" w:hAnsi="Courier New" w:cs="Courier New"/>
                <w:sz w:val="20"/>
              </w:rPr>
              <w:t>;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use</w:t>
            </w: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23E8B">
              <w:rPr>
                <w:rFonts w:ascii="Courier New" w:eastAsia="Times New Roman" w:hAnsi="Courier New" w:cs="Courier New"/>
                <w:sz w:val="20"/>
              </w:rPr>
              <w:t>Student\Form\</w:t>
            </w:r>
            <w:proofErr w:type="spellStart"/>
            <w:r w:rsidRPr="00D23E8B">
              <w:rPr>
                <w:rFonts w:ascii="Courier New" w:eastAsia="Times New Roman" w:hAnsi="Courier New" w:cs="Courier New"/>
                <w:sz w:val="20"/>
              </w:rPr>
              <w:t>StudentForm</w:t>
            </w:r>
            <w:proofErr w:type="spellEnd"/>
            <w:r w:rsidRPr="00D23E8B">
              <w:rPr>
                <w:rFonts w:ascii="Courier New" w:eastAsia="Times New Roman" w:hAnsi="Courier New" w:cs="Courier New"/>
                <w:sz w:val="20"/>
              </w:rPr>
              <w:t>;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class</w:t>
            </w: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3E8B">
              <w:rPr>
                <w:rFonts w:ascii="Courier New" w:eastAsia="Times New Roman" w:hAnsi="Courier New" w:cs="Courier New"/>
                <w:sz w:val="20"/>
              </w:rPr>
              <w:t>StudentController</w:t>
            </w:r>
            <w:proofErr w:type="spellEnd"/>
            <w:r w:rsidRPr="00D23E8B">
              <w:rPr>
                <w:rFonts w:ascii="Courier New" w:eastAsia="Times New Roman" w:hAnsi="Courier New" w:cs="Courier New"/>
                <w:sz w:val="20"/>
              </w:rPr>
              <w:t xml:space="preserve"> extends</w:t>
            </w: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3E8B">
              <w:rPr>
                <w:rFonts w:ascii="Courier New" w:eastAsia="Times New Roman" w:hAnsi="Courier New" w:cs="Courier New"/>
                <w:sz w:val="20"/>
              </w:rPr>
              <w:t>AbstractActionController</w:t>
            </w:r>
            <w:proofErr w:type="spellEnd"/>
            <w:r w:rsidRPr="00D23E8B">
              <w:rPr>
                <w:rFonts w:ascii="Courier New" w:eastAsia="Times New Roman" w:hAnsi="Courier New" w:cs="Courier New"/>
                <w:sz w:val="20"/>
              </w:rPr>
              <w:t>{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protected</w:t>
            </w: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23E8B">
              <w:rPr>
                <w:rFonts w:ascii="Courier New" w:eastAsia="Times New Roman" w:hAnsi="Courier New" w:cs="Courier New"/>
                <w:sz w:val="20"/>
              </w:rPr>
              <w:t>$</w:t>
            </w:r>
            <w:proofErr w:type="spellStart"/>
            <w:r w:rsidRPr="00D23E8B">
              <w:rPr>
                <w:rFonts w:ascii="Courier New" w:eastAsia="Times New Roman" w:hAnsi="Courier New" w:cs="Courier New"/>
                <w:sz w:val="20"/>
              </w:rPr>
              <w:t>studentTable</w:t>
            </w:r>
            <w:proofErr w:type="spellEnd"/>
            <w:r w:rsidRPr="00D23E8B">
              <w:rPr>
                <w:rFonts w:ascii="Courier New" w:eastAsia="Times New Roman" w:hAnsi="Courier New" w:cs="Courier New"/>
                <w:sz w:val="20"/>
              </w:rPr>
              <w:t>;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public</w:t>
            </w: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23E8B">
              <w:rPr>
                <w:rFonts w:ascii="Courier New" w:eastAsia="Times New Roman" w:hAnsi="Courier New" w:cs="Courier New"/>
                <w:sz w:val="20"/>
              </w:rPr>
              <w:t>function</w:t>
            </w: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3E8B">
              <w:rPr>
                <w:rFonts w:ascii="Courier New" w:eastAsia="Times New Roman" w:hAnsi="Courier New" w:cs="Courier New"/>
                <w:sz w:val="20"/>
              </w:rPr>
              <w:t>indexAction</w:t>
            </w:r>
            <w:proofErr w:type="spellEnd"/>
            <w:r w:rsidRPr="00D23E8B">
              <w:rPr>
                <w:rFonts w:ascii="Courier New" w:eastAsia="Times New Roman" w:hAnsi="Courier New" w:cs="Courier New"/>
                <w:sz w:val="20"/>
              </w:rPr>
              <w:t>(){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    // Setting layout for this action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    $this-&gt;layout("layout/</w:t>
            </w:r>
            <w:proofErr w:type="spellStart"/>
            <w:r w:rsidRPr="00D23E8B">
              <w:rPr>
                <w:rFonts w:ascii="Courier New" w:eastAsia="Times New Roman" w:hAnsi="Courier New" w:cs="Courier New"/>
                <w:sz w:val="20"/>
              </w:rPr>
              <w:t>student_layout</w:t>
            </w:r>
            <w:proofErr w:type="spellEnd"/>
            <w:r w:rsidRPr="00D23E8B">
              <w:rPr>
                <w:rFonts w:ascii="Courier New" w:eastAsia="Times New Roman" w:hAnsi="Courier New" w:cs="Courier New"/>
                <w:sz w:val="20"/>
              </w:rPr>
              <w:t>");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    return</w:t>
            </w: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23E8B">
              <w:rPr>
                <w:rFonts w:ascii="Courier New" w:eastAsia="Times New Roman" w:hAnsi="Courier New" w:cs="Courier New"/>
                <w:sz w:val="20"/>
              </w:rPr>
              <w:t>new</w:t>
            </w: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3E8B">
              <w:rPr>
                <w:rFonts w:ascii="Courier New" w:eastAsia="Times New Roman" w:hAnsi="Courier New" w:cs="Courier New"/>
                <w:sz w:val="20"/>
              </w:rPr>
              <w:t>ViewModel</w:t>
            </w:r>
            <w:proofErr w:type="spellEnd"/>
            <w:r w:rsidRPr="00D23E8B">
              <w:rPr>
                <w:rFonts w:ascii="Courier New" w:eastAsia="Times New Roman" w:hAnsi="Courier New" w:cs="Courier New"/>
                <w:sz w:val="20"/>
              </w:rPr>
              <w:t>(array(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        // Fetching data from database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        'students'=&gt;$this-&gt;</w:t>
            </w:r>
            <w:proofErr w:type="spellStart"/>
            <w:r w:rsidRPr="00D23E8B">
              <w:rPr>
                <w:rFonts w:ascii="Courier New" w:eastAsia="Times New Roman" w:hAnsi="Courier New" w:cs="Courier New"/>
                <w:sz w:val="20"/>
              </w:rPr>
              <w:t>getStudentTable</w:t>
            </w:r>
            <w:proofErr w:type="spellEnd"/>
            <w:r w:rsidRPr="00D23E8B">
              <w:rPr>
                <w:rFonts w:ascii="Courier New" w:eastAsia="Times New Roman" w:hAnsi="Courier New" w:cs="Courier New"/>
                <w:sz w:val="20"/>
              </w:rPr>
              <w:t>()-&gt;</w:t>
            </w:r>
            <w:proofErr w:type="spellStart"/>
            <w:r w:rsidRPr="00D23E8B">
              <w:rPr>
                <w:rFonts w:ascii="Courier New" w:eastAsia="Times New Roman" w:hAnsi="Courier New" w:cs="Courier New"/>
                <w:sz w:val="20"/>
              </w:rPr>
              <w:t>fetchAll</w:t>
            </w:r>
            <w:proofErr w:type="spellEnd"/>
            <w:r w:rsidRPr="00D23E8B">
              <w:rPr>
                <w:rFonts w:ascii="Courier New" w:eastAsia="Times New Roman" w:hAnsi="Courier New" w:cs="Courier New"/>
                <w:sz w:val="20"/>
              </w:rPr>
              <w:t>()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    ));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}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 xml:space="preserve">    // Getting </w:t>
            </w:r>
            <w:proofErr w:type="spellStart"/>
            <w:r w:rsidRPr="00D23E8B">
              <w:rPr>
                <w:rFonts w:ascii="Courier New" w:eastAsia="Times New Roman" w:hAnsi="Courier New" w:cs="Courier New"/>
                <w:sz w:val="20"/>
              </w:rPr>
              <w:t>StudentTable</w:t>
            </w:r>
            <w:proofErr w:type="spellEnd"/>
            <w:r w:rsidRPr="00D23E8B">
              <w:rPr>
                <w:rFonts w:ascii="Courier New" w:eastAsia="Times New Roman" w:hAnsi="Courier New" w:cs="Courier New"/>
                <w:sz w:val="20"/>
              </w:rPr>
              <w:t xml:space="preserve"> object to do database operations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public</w:t>
            </w: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23E8B">
              <w:rPr>
                <w:rFonts w:ascii="Courier New" w:eastAsia="Times New Roman" w:hAnsi="Courier New" w:cs="Courier New"/>
                <w:sz w:val="20"/>
              </w:rPr>
              <w:t>function</w:t>
            </w: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3E8B">
              <w:rPr>
                <w:rFonts w:ascii="Courier New" w:eastAsia="Times New Roman" w:hAnsi="Courier New" w:cs="Courier New"/>
                <w:sz w:val="20"/>
              </w:rPr>
              <w:t>getStudentTable</w:t>
            </w:r>
            <w:proofErr w:type="spellEnd"/>
            <w:r w:rsidRPr="00D23E8B">
              <w:rPr>
                <w:rFonts w:ascii="Courier New" w:eastAsia="Times New Roman" w:hAnsi="Courier New" w:cs="Courier New"/>
                <w:sz w:val="20"/>
              </w:rPr>
              <w:t>(){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    if(!$this-&gt;</w:t>
            </w:r>
            <w:proofErr w:type="spellStart"/>
            <w:r w:rsidRPr="00D23E8B">
              <w:rPr>
                <w:rFonts w:ascii="Courier New" w:eastAsia="Times New Roman" w:hAnsi="Courier New" w:cs="Courier New"/>
                <w:sz w:val="20"/>
              </w:rPr>
              <w:t>studentTable</w:t>
            </w:r>
            <w:proofErr w:type="spellEnd"/>
            <w:r w:rsidRPr="00D23E8B">
              <w:rPr>
                <w:rFonts w:ascii="Courier New" w:eastAsia="Times New Roman" w:hAnsi="Courier New" w:cs="Courier New"/>
                <w:sz w:val="20"/>
              </w:rPr>
              <w:t>){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        $</w:t>
            </w:r>
            <w:proofErr w:type="spellStart"/>
            <w:r w:rsidRPr="00D23E8B">
              <w:rPr>
                <w:rFonts w:ascii="Courier New" w:eastAsia="Times New Roman" w:hAnsi="Courier New" w:cs="Courier New"/>
                <w:sz w:val="20"/>
              </w:rPr>
              <w:t>sm</w:t>
            </w:r>
            <w:proofErr w:type="spellEnd"/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23E8B">
              <w:rPr>
                <w:rFonts w:ascii="Courier New" w:eastAsia="Times New Roman" w:hAnsi="Courier New" w:cs="Courier New"/>
                <w:sz w:val="20"/>
              </w:rPr>
              <w:t>= $this-&gt;</w:t>
            </w:r>
            <w:proofErr w:type="spellStart"/>
            <w:r w:rsidRPr="00D23E8B">
              <w:rPr>
                <w:rFonts w:ascii="Courier New" w:eastAsia="Times New Roman" w:hAnsi="Courier New" w:cs="Courier New"/>
                <w:sz w:val="20"/>
              </w:rPr>
              <w:t>getServiceLocator</w:t>
            </w:r>
            <w:proofErr w:type="spellEnd"/>
            <w:r w:rsidRPr="00D23E8B">
              <w:rPr>
                <w:rFonts w:ascii="Courier New" w:eastAsia="Times New Roman" w:hAnsi="Courier New" w:cs="Courier New"/>
                <w:sz w:val="20"/>
              </w:rPr>
              <w:t>();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        $this-&gt;</w:t>
            </w:r>
            <w:proofErr w:type="spellStart"/>
            <w:r w:rsidRPr="00D23E8B">
              <w:rPr>
                <w:rFonts w:ascii="Courier New" w:eastAsia="Times New Roman" w:hAnsi="Courier New" w:cs="Courier New"/>
                <w:sz w:val="20"/>
              </w:rPr>
              <w:t>studentTable</w:t>
            </w:r>
            <w:proofErr w:type="spellEnd"/>
            <w:r w:rsidRPr="00D23E8B">
              <w:rPr>
                <w:rFonts w:ascii="Courier New" w:eastAsia="Times New Roman" w:hAnsi="Courier New" w:cs="Courier New"/>
                <w:sz w:val="20"/>
              </w:rPr>
              <w:t xml:space="preserve"> = $</w:t>
            </w:r>
            <w:proofErr w:type="spellStart"/>
            <w:r w:rsidRPr="00D23E8B">
              <w:rPr>
                <w:rFonts w:ascii="Courier New" w:eastAsia="Times New Roman" w:hAnsi="Courier New" w:cs="Courier New"/>
                <w:sz w:val="20"/>
              </w:rPr>
              <w:t>sm</w:t>
            </w:r>
            <w:proofErr w:type="spellEnd"/>
            <w:r w:rsidRPr="00D23E8B">
              <w:rPr>
                <w:rFonts w:ascii="Courier New" w:eastAsia="Times New Roman" w:hAnsi="Courier New" w:cs="Courier New"/>
                <w:sz w:val="20"/>
              </w:rPr>
              <w:t>-&gt;get("Student\Model\</w:t>
            </w:r>
            <w:proofErr w:type="spellStart"/>
            <w:r w:rsidRPr="00D23E8B">
              <w:rPr>
                <w:rFonts w:ascii="Courier New" w:eastAsia="Times New Roman" w:hAnsi="Courier New" w:cs="Courier New"/>
                <w:sz w:val="20"/>
              </w:rPr>
              <w:t>StudentTable</w:t>
            </w:r>
            <w:proofErr w:type="spellEnd"/>
            <w:r w:rsidRPr="00D23E8B">
              <w:rPr>
                <w:rFonts w:ascii="Courier New" w:eastAsia="Times New Roman" w:hAnsi="Courier New" w:cs="Courier New"/>
                <w:sz w:val="20"/>
              </w:rPr>
              <w:t>");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        return</w:t>
            </w: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23E8B">
              <w:rPr>
                <w:rFonts w:ascii="Courier New" w:eastAsia="Times New Roman" w:hAnsi="Courier New" w:cs="Courier New"/>
                <w:sz w:val="20"/>
              </w:rPr>
              <w:t>$this-&gt;</w:t>
            </w:r>
            <w:proofErr w:type="spellStart"/>
            <w:r w:rsidRPr="00D23E8B">
              <w:rPr>
                <w:rFonts w:ascii="Courier New" w:eastAsia="Times New Roman" w:hAnsi="Courier New" w:cs="Courier New"/>
                <w:sz w:val="20"/>
              </w:rPr>
              <w:t>studentTable</w:t>
            </w:r>
            <w:proofErr w:type="spellEnd"/>
            <w:r w:rsidRPr="00D23E8B">
              <w:rPr>
                <w:rFonts w:ascii="Courier New" w:eastAsia="Times New Roman" w:hAnsi="Courier New" w:cs="Courier New"/>
                <w:sz w:val="20"/>
              </w:rPr>
              <w:t>;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    }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}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// Add action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public</w:t>
            </w: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23E8B">
              <w:rPr>
                <w:rFonts w:ascii="Courier New" w:eastAsia="Times New Roman" w:hAnsi="Courier New" w:cs="Courier New"/>
                <w:sz w:val="20"/>
              </w:rPr>
              <w:t>function</w:t>
            </w: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3E8B">
              <w:rPr>
                <w:rFonts w:ascii="Courier New" w:eastAsia="Times New Roman" w:hAnsi="Courier New" w:cs="Courier New"/>
                <w:sz w:val="20"/>
              </w:rPr>
              <w:t>addAction</w:t>
            </w:r>
            <w:proofErr w:type="spellEnd"/>
            <w:r w:rsidRPr="00D23E8B">
              <w:rPr>
                <w:rFonts w:ascii="Courier New" w:eastAsia="Times New Roman" w:hAnsi="Courier New" w:cs="Courier New"/>
                <w:sz w:val="20"/>
              </w:rPr>
              <w:t>(){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    // Setting layout for this action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    $this-&gt;layout("layout/</w:t>
            </w:r>
            <w:proofErr w:type="spellStart"/>
            <w:r w:rsidRPr="00D23E8B">
              <w:rPr>
                <w:rFonts w:ascii="Courier New" w:eastAsia="Times New Roman" w:hAnsi="Courier New" w:cs="Courier New"/>
                <w:sz w:val="20"/>
              </w:rPr>
              <w:t>student_layout</w:t>
            </w:r>
            <w:proofErr w:type="spellEnd"/>
            <w:r w:rsidRPr="00D23E8B">
              <w:rPr>
                <w:rFonts w:ascii="Courier New" w:eastAsia="Times New Roman" w:hAnsi="Courier New" w:cs="Courier New"/>
                <w:sz w:val="20"/>
              </w:rPr>
              <w:t>");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    // Creating html form for student insert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    $form</w:t>
            </w: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23E8B">
              <w:rPr>
                <w:rFonts w:ascii="Courier New" w:eastAsia="Times New Roman" w:hAnsi="Courier New" w:cs="Courier New"/>
                <w:sz w:val="20"/>
              </w:rPr>
              <w:t>= new</w:t>
            </w: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3E8B">
              <w:rPr>
                <w:rFonts w:ascii="Courier New" w:eastAsia="Times New Roman" w:hAnsi="Courier New" w:cs="Courier New"/>
                <w:sz w:val="20"/>
              </w:rPr>
              <w:t>StudentForm</w:t>
            </w:r>
            <w:proofErr w:type="spellEnd"/>
            <w:r w:rsidRPr="00D23E8B">
              <w:rPr>
                <w:rFonts w:ascii="Courier New" w:eastAsia="Times New Roman" w:hAnsi="Courier New" w:cs="Courier New"/>
                <w:sz w:val="20"/>
              </w:rPr>
              <w:t>();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    // Getting a request object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    $request</w:t>
            </w: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23E8B">
              <w:rPr>
                <w:rFonts w:ascii="Courier New" w:eastAsia="Times New Roman" w:hAnsi="Courier New" w:cs="Courier New"/>
                <w:sz w:val="20"/>
              </w:rPr>
              <w:t>= $this-&gt;</w:t>
            </w:r>
            <w:proofErr w:type="spellStart"/>
            <w:r w:rsidRPr="00D23E8B">
              <w:rPr>
                <w:rFonts w:ascii="Courier New" w:eastAsia="Times New Roman" w:hAnsi="Courier New" w:cs="Courier New"/>
                <w:sz w:val="20"/>
              </w:rPr>
              <w:t>getRequest</w:t>
            </w:r>
            <w:proofErr w:type="spellEnd"/>
            <w:r w:rsidRPr="00D23E8B">
              <w:rPr>
                <w:rFonts w:ascii="Courier New" w:eastAsia="Times New Roman" w:hAnsi="Courier New" w:cs="Courier New"/>
                <w:sz w:val="20"/>
              </w:rPr>
              <w:t>();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    // If it is a form submission,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    // then request will be post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    if($request-&gt;</w:t>
            </w:r>
            <w:proofErr w:type="spellStart"/>
            <w:r w:rsidRPr="00D23E8B">
              <w:rPr>
                <w:rFonts w:ascii="Courier New" w:eastAsia="Times New Roman" w:hAnsi="Courier New" w:cs="Courier New"/>
                <w:sz w:val="20"/>
              </w:rPr>
              <w:t>isPost</w:t>
            </w:r>
            <w:proofErr w:type="spellEnd"/>
            <w:r w:rsidRPr="00D23E8B">
              <w:rPr>
                <w:rFonts w:ascii="Courier New" w:eastAsia="Times New Roman" w:hAnsi="Courier New" w:cs="Courier New"/>
                <w:sz w:val="20"/>
              </w:rPr>
              <w:t>()){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        // Creating a Student object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        $student</w:t>
            </w: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23E8B">
              <w:rPr>
                <w:rFonts w:ascii="Courier New" w:eastAsia="Times New Roman" w:hAnsi="Courier New" w:cs="Courier New"/>
                <w:sz w:val="20"/>
              </w:rPr>
              <w:t>= new</w:t>
            </w: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23E8B">
              <w:rPr>
                <w:rFonts w:ascii="Courier New" w:eastAsia="Times New Roman" w:hAnsi="Courier New" w:cs="Courier New"/>
                <w:sz w:val="20"/>
              </w:rPr>
              <w:t>Student();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        // Setting data on form object from request object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        $form-&gt;</w:t>
            </w:r>
            <w:proofErr w:type="spellStart"/>
            <w:r w:rsidRPr="00D23E8B">
              <w:rPr>
                <w:rFonts w:ascii="Courier New" w:eastAsia="Times New Roman" w:hAnsi="Courier New" w:cs="Courier New"/>
                <w:sz w:val="20"/>
              </w:rPr>
              <w:t>setData</w:t>
            </w:r>
            <w:proofErr w:type="spellEnd"/>
            <w:r w:rsidRPr="00D23E8B">
              <w:rPr>
                <w:rFonts w:ascii="Courier New" w:eastAsia="Times New Roman" w:hAnsi="Courier New" w:cs="Courier New"/>
                <w:sz w:val="20"/>
              </w:rPr>
              <w:t>($request-&gt;</w:t>
            </w:r>
            <w:proofErr w:type="spellStart"/>
            <w:r w:rsidRPr="00D23E8B">
              <w:rPr>
                <w:rFonts w:ascii="Courier New" w:eastAsia="Times New Roman" w:hAnsi="Courier New" w:cs="Courier New"/>
                <w:sz w:val="20"/>
              </w:rPr>
              <w:t>getPost</w:t>
            </w:r>
            <w:proofErr w:type="spellEnd"/>
            <w:r w:rsidRPr="00D23E8B">
              <w:rPr>
                <w:rFonts w:ascii="Courier New" w:eastAsia="Times New Roman" w:hAnsi="Courier New" w:cs="Courier New"/>
                <w:sz w:val="20"/>
              </w:rPr>
              <w:t>());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        if($form-&gt;</w:t>
            </w:r>
            <w:proofErr w:type="spellStart"/>
            <w:r w:rsidRPr="00D23E8B">
              <w:rPr>
                <w:rFonts w:ascii="Courier New" w:eastAsia="Times New Roman" w:hAnsi="Courier New" w:cs="Courier New"/>
                <w:sz w:val="20"/>
              </w:rPr>
              <w:t>isValid</w:t>
            </w:r>
            <w:proofErr w:type="spellEnd"/>
            <w:r w:rsidRPr="00D23E8B">
              <w:rPr>
                <w:rFonts w:ascii="Courier New" w:eastAsia="Times New Roman" w:hAnsi="Courier New" w:cs="Courier New"/>
                <w:sz w:val="20"/>
              </w:rPr>
              <w:t>()){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            // Setting data on student object from form object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            $student-&gt;</w:t>
            </w:r>
            <w:proofErr w:type="spellStart"/>
            <w:r w:rsidRPr="00D23E8B">
              <w:rPr>
                <w:rFonts w:ascii="Courier New" w:eastAsia="Times New Roman" w:hAnsi="Courier New" w:cs="Courier New"/>
                <w:sz w:val="20"/>
              </w:rPr>
              <w:t>exchangeArray</w:t>
            </w:r>
            <w:proofErr w:type="spellEnd"/>
            <w:r w:rsidRPr="00D23E8B">
              <w:rPr>
                <w:rFonts w:ascii="Courier New" w:eastAsia="Times New Roman" w:hAnsi="Courier New" w:cs="Courier New"/>
                <w:sz w:val="20"/>
              </w:rPr>
              <w:t>($form-&gt;</w:t>
            </w:r>
            <w:proofErr w:type="spellStart"/>
            <w:r w:rsidRPr="00D23E8B">
              <w:rPr>
                <w:rFonts w:ascii="Courier New" w:eastAsia="Times New Roman" w:hAnsi="Courier New" w:cs="Courier New"/>
                <w:sz w:val="20"/>
              </w:rPr>
              <w:t>getData</w:t>
            </w:r>
            <w:proofErr w:type="spellEnd"/>
            <w:r w:rsidRPr="00D23E8B">
              <w:rPr>
                <w:rFonts w:ascii="Courier New" w:eastAsia="Times New Roman" w:hAnsi="Courier New" w:cs="Courier New"/>
                <w:sz w:val="20"/>
              </w:rPr>
              <w:t>());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 xml:space="preserve">                // Inserting student data in the </w:t>
            </w:r>
            <w:proofErr w:type="spellStart"/>
            <w:r w:rsidRPr="00D23E8B">
              <w:rPr>
                <w:rFonts w:ascii="Courier New" w:eastAsia="Times New Roman" w:hAnsi="Courier New" w:cs="Courier New"/>
                <w:sz w:val="20"/>
              </w:rPr>
              <w:t>datbase</w:t>
            </w:r>
            <w:proofErr w:type="spellEnd"/>
            <w:r w:rsidRPr="00D23E8B">
              <w:rPr>
                <w:rFonts w:ascii="Courier New" w:eastAsia="Times New Roman" w:hAnsi="Courier New" w:cs="Courier New"/>
                <w:sz w:val="20"/>
              </w:rPr>
              <w:t xml:space="preserve"> table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            $this-&gt;</w:t>
            </w:r>
            <w:proofErr w:type="spellStart"/>
            <w:r w:rsidRPr="00D23E8B">
              <w:rPr>
                <w:rFonts w:ascii="Courier New" w:eastAsia="Times New Roman" w:hAnsi="Courier New" w:cs="Courier New"/>
                <w:sz w:val="20"/>
              </w:rPr>
              <w:t>getStudentTable</w:t>
            </w:r>
            <w:proofErr w:type="spellEnd"/>
            <w:r w:rsidRPr="00D23E8B">
              <w:rPr>
                <w:rFonts w:ascii="Courier New" w:eastAsia="Times New Roman" w:hAnsi="Courier New" w:cs="Courier New"/>
                <w:sz w:val="20"/>
              </w:rPr>
              <w:t>()-&gt;</w:t>
            </w:r>
            <w:proofErr w:type="spellStart"/>
            <w:r w:rsidRPr="00D23E8B">
              <w:rPr>
                <w:rFonts w:ascii="Courier New" w:eastAsia="Times New Roman" w:hAnsi="Courier New" w:cs="Courier New"/>
                <w:sz w:val="20"/>
              </w:rPr>
              <w:t>saveStudent</w:t>
            </w:r>
            <w:proofErr w:type="spellEnd"/>
            <w:r w:rsidRPr="00D23E8B">
              <w:rPr>
                <w:rFonts w:ascii="Courier New" w:eastAsia="Times New Roman" w:hAnsi="Courier New" w:cs="Courier New"/>
                <w:sz w:val="20"/>
              </w:rPr>
              <w:t>($student);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            // Redirecting to index action of student controller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            return</w:t>
            </w: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23E8B">
              <w:rPr>
                <w:rFonts w:ascii="Courier New" w:eastAsia="Times New Roman" w:hAnsi="Courier New" w:cs="Courier New"/>
                <w:sz w:val="20"/>
              </w:rPr>
              <w:t>$this-&gt;redirect()-&gt;</w:t>
            </w:r>
            <w:proofErr w:type="spellStart"/>
            <w:r w:rsidRPr="00D23E8B">
              <w:rPr>
                <w:rFonts w:ascii="Courier New" w:eastAsia="Times New Roman" w:hAnsi="Courier New" w:cs="Courier New"/>
                <w:sz w:val="20"/>
              </w:rPr>
              <w:t>toRoute</w:t>
            </w:r>
            <w:proofErr w:type="spellEnd"/>
            <w:r w:rsidRPr="00D23E8B">
              <w:rPr>
                <w:rFonts w:ascii="Courier New" w:eastAsia="Times New Roman" w:hAnsi="Courier New" w:cs="Courier New"/>
                <w:sz w:val="20"/>
              </w:rPr>
              <w:t>("student");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        }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    }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    // If it is form request,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    // then return the form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    return</w:t>
            </w: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23E8B">
              <w:rPr>
                <w:rFonts w:ascii="Courier New" w:eastAsia="Times New Roman" w:hAnsi="Courier New" w:cs="Courier New"/>
                <w:sz w:val="20"/>
              </w:rPr>
              <w:t>array('form'=&gt;$form);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}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}</w:t>
            </w:r>
          </w:p>
        </w:tc>
      </w:tr>
    </w:tbl>
    <w:p w:rsidR="00D23E8B" w:rsidRPr="00D23E8B" w:rsidRDefault="00D23E8B" w:rsidP="00D23E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E8B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7" style="width:0;height:1.5pt" o:hralign="center" o:hrstd="t" o:hrnoshade="t" o:hr="t" fillcolor="#444" stroked="f"/>
        </w:pict>
      </w:r>
    </w:p>
    <w:p w:rsidR="00D23E8B" w:rsidRPr="00D23E8B" w:rsidRDefault="00583E5B" w:rsidP="00D23E8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17"/>
          <w:szCs w:val="17"/>
        </w:rPr>
      </w:pPr>
      <w:r>
        <w:rPr>
          <w:rFonts w:ascii="Times New Roman" w:eastAsia="Times New Roman" w:hAnsi="Times New Roman" w:cs="Times New Roman"/>
          <w:b/>
          <w:bCs/>
          <w:color w:val="444444"/>
          <w:sz w:val="17"/>
        </w:rPr>
        <w:t>4</w:t>
      </w:r>
      <w:r w:rsidR="00D23E8B" w:rsidRPr="00D23E8B">
        <w:rPr>
          <w:rFonts w:ascii="Times New Roman" w:eastAsia="Times New Roman" w:hAnsi="Times New Roman" w:cs="Times New Roman"/>
          <w:b/>
          <w:bCs/>
          <w:color w:val="444444"/>
          <w:sz w:val="17"/>
        </w:rPr>
        <w:t>. Create new file Zf2StudentApp/module/Student/view/student/student/add.phtml to show the html form</w:t>
      </w:r>
    </w:p>
    <w:tbl>
      <w:tblPr>
        <w:tblW w:w="8122" w:type="dxa"/>
        <w:tblCellMar>
          <w:left w:w="0" w:type="dxa"/>
          <w:right w:w="0" w:type="dxa"/>
        </w:tblCellMar>
        <w:tblLook w:val="04A0"/>
      </w:tblPr>
      <w:tblGrid>
        <w:gridCol w:w="480"/>
        <w:gridCol w:w="7642"/>
      </w:tblGrid>
      <w:tr w:rsidR="00D23E8B" w:rsidRPr="00D23E8B" w:rsidTr="00D23E8B">
        <w:tc>
          <w:tcPr>
            <w:tcW w:w="0" w:type="auto"/>
            <w:vAlign w:val="center"/>
            <w:hideMark/>
          </w:tcPr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7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7642" w:type="dxa"/>
            <w:vAlign w:val="center"/>
            <w:hideMark/>
          </w:tcPr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lastRenderedPageBreak/>
              <w:t>&lt;?</w:t>
            </w:r>
            <w:proofErr w:type="spellStart"/>
            <w:r w:rsidRPr="00D23E8B">
              <w:rPr>
                <w:rFonts w:ascii="Courier New" w:eastAsia="Times New Roman" w:hAnsi="Courier New" w:cs="Courier New"/>
                <w:sz w:val="20"/>
              </w:rPr>
              <w:t>php</w:t>
            </w:r>
            <w:proofErr w:type="spellEnd"/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// Getting form object from add action of student controller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$form</w:t>
            </w: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23E8B">
              <w:rPr>
                <w:rFonts w:ascii="Courier New" w:eastAsia="Times New Roman" w:hAnsi="Courier New" w:cs="Courier New"/>
                <w:sz w:val="20"/>
              </w:rPr>
              <w:t>= $this-&gt;form;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// Setting the value for 'action' attribute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$form-&gt;</w:t>
            </w:r>
            <w:proofErr w:type="spellStart"/>
            <w:r w:rsidRPr="00D23E8B">
              <w:rPr>
                <w:rFonts w:ascii="Courier New" w:eastAsia="Times New Roman" w:hAnsi="Courier New" w:cs="Courier New"/>
                <w:sz w:val="20"/>
              </w:rPr>
              <w:t>setAttribute</w:t>
            </w:r>
            <w:proofErr w:type="spellEnd"/>
            <w:r w:rsidRPr="00D23E8B">
              <w:rPr>
                <w:rFonts w:ascii="Courier New" w:eastAsia="Times New Roman" w:hAnsi="Courier New" w:cs="Courier New"/>
                <w:sz w:val="20"/>
              </w:rPr>
              <w:t>('action', $this-&gt;</w:t>
            </w:r>
            <w:proofErr w:type="spellStart"/>
            <w:r w:rsidRPr="00D23E8B">
              <w:rPr>
                <w:rFonts w:ascii="Courier New" w:eastAsia="Times New Roman" w:hAnsi="Courier New" w:cs="Courier New"/>
                <w:sz w:val="20"/>
              </w:rPr>
              <w:t>url</w:t>
            </w:r>
            <w:proofErr w:type="spellEnd"/>
            <w:r w:rsidRPr="00D23E8B">
              <w:rPr>
                <w:rFonts w:ascii="Courier New" w:eastAsia="Times New Roman" w:hAnsi="Courier New" w:cs="Courier New"/>
                <w:sz w:val="20"/>
              </w:rPr>
              <w:t>('student', array('action'</w:t>
            </w: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23E8B">
              <w:rPr>
                <w:rFonts w:ascii="Courier New" w:eastAsia="Times New Roman" w:hAnsi="Courier New" w:cs="Courier New"/>
                <w:sz w:val="20"/>
              </w:rPr>
              <w:t>=&gt; 'add')));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// Ensures state is ready for use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$form-&gt;prepare();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// Opening the form tag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echo</w:t>
            </w: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23E8B">
              <w:rPr>
                <w:rFonts w:ascii="Courier New" w:eastAsia="Times New Roman" w:hAnsi="Courier New" w:cs="Courier New"/>
                <w:sz w:val="20"/>
              </w:rPr>
              <w:t>$this-&gt;form()-&gt;</w:t>
            </w:r>
            <w:proofErr w:type="spellStart"/>
            <w:r w:rsidRPr="00D23E8B">
              <w:rPr>
                <w:rFonts w:ascii="Courier New" w:eastAsia="Times New Roman" w:hAnsi="Courier New" w:cs="Courier New"/>
                <w:sz w:val="20"/>
              </w:rPr>
              <w:t>openTag</w:t>
            </w:r>
            <w:proofErr w:type="spellEnd"/>
            <w:r w:rsidRPr="00D23E8B">
              <w:rPr>
                <w:rFonts w:ascii="Courier New" w:eastAsia="Times New Roman" w:hAnsi="Courier New" w:cs="Courier New"/>
                <w:sz w:val="20"/>
              </w:rPr>
              <w:t>($form);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// Hidden Element to store id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echo</w:t>
            </w: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23E8B">
              <w:rPr>
                <w:rFonts w:ascii="Courier New" w:eastAsia="Times New Roman" w:hAnsi="Courier New" w:cs="Courier New"/>
                <w:sz w:val="20"/>
              </w:rPr>
              <w:t>$this-&gt;</w:t>
            </w:r>
            <w:proofErr w:type="spellStart"/>
            <w:r w:rsidRPr="00D23E8B">
              <w:rPr>
                <w:rFonts w:ascii="Courier New" w:eastAsia="Times New Roman" w:hAnsi="Courier New" w:cs="Courier New"/>
                <w:sz w:val="20"/>
              </w:rPr>
              <w:t>formHidden</w:t>
            </w:r>
            <w:proofErr w:type="spellEnd"/>
            <w:r w:rsidRPr="00D23E8B">
              <w:rPr>
                <w:rFonts w:ascii="Courier New" w:eastAsia="Times New Roman" w:hAnsi="Courier New" w:cs="Courier New"/>
                <w:sz w:val="20"/>
              </w:rPr>
              <w:t>($form-&gt;get('id'));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 xml:space="preserve">// </w:t>
            </w:r>
            <w:proofErr w:type="spellStart"/>
            <w:r w:rsidRPr="00D23E8B">
              <w:rPr>
                <w:rFonts w:ascii="Courier New" w:eastAsia="Times New Roman" w:hAnsi="Courier New" w:cs="Courier New"/>
                <w:sz w:val="20"/>
              </w:rPr>
              <w:t>TextBox</w:t>
            </w:r>
            <w:proofErr w:type="spellEnd"/>
            <w:r w:rsidRPr="00D23E8B">
              <w:rPr>
                <w:rFonts w:ascii="Courier New" w:eastAsia="Times New Roman" w:hAnsi="Courier New" w:cs="Courier New"/>
                <w:sz w:val="20"/>
              </w:rPr>
              <w:t xml:space="preserve"> element to input Name of student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echo</w:t>
            </w: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23E8B">
              <w:rPr>
                <w:rFonts w:ascii="Courier New" w:eastAsia="Times New Roman" w:hAnsi="Courier New" w:cs="Courier New"/>
                <w:sz w:val="20"/>
              </w:rPr>
              <w:t>$this-&gt;</w:t>
            </w:r>
            <w:proofErr w:type="spellStart"/>
            <w:r w:rsidRPr="00D23E8B">
              <w:rPr>
                <w:rFonts w:ascii="Courier New" w:eastAsia="Times New Roman" w:hAnsi="Courier New" w:cs="Courier New"/>
                <w:sz w:val="20"/>
              </w:rPr>
              <w:t>formRow</w:t>
            </w:r>
            <w:proofErr w:type="spellEnd"/>
            <w:r w:rsidRPr="00D23E8B">
              <w:rPr>
                <w:rFonts w:ascii="Courier New" w:eastAsia="Times New Roman" w:hAnsi="Courier New" w:cs="Courier New"/>
                <w:sz w:val="20"/>
              </w:rPr>
              <w:t>($form-&gt;get('name'));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 xml:space="preserve">// </w:t>
            </w:r>
            <w:proofErr w:type="spellStart"/>
            <w:r w:rsidRPr="00D23E8B">
              <w:rPr>
                <w:rFonts w:ascii="Courier New" w:eastAsia="Times New Roman" w:hAnsi="Courier New" w:cs="Courier New"/>
                <w:sz w:val="20"/>
              </w:rPr>
              <w:t>TextBox</w:t>
            </w:r>
            <w:proofErr w:type="spellEnd"/>
            <w:r w:rsidRPr="00D23E8B">
              <w:rPr>
                <w:rFonts w:ascii="Courier New" w:eastAsia="Times New Roman" w:hAnsi="Courier New" w:cs="Courier New"/>
                <w:sz w:val="20"/>
              </w:rPr>
              <w:t xml:space="preserve"> element to input Department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echo</w:t>
            </w: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23E8B">
              <w:rPr>
                <w:rFonts w:ascii="Courier New" w:eastAsia="Times New Roman" w:hAnsi="Courier New" w:cs="Courier New"/>
                <w:sz w:val="20"/>
              </w:rPr>
              <w:t>$this-&gt;</w:t>
            </w:r>
            <w:proofErr w:type="spellStart"/>
            <w:r w:rsidRPr="00D23E8B">
              <w:rPr>
                <w:rFonts w:ascii="Courier New" w:eastAsia="Times New Roman" w:hAnsi="Courier New" w:cs="Courier New"/>
                <w:sz w:val="20"/>
              </w:rPr>
              <w:t>formRow</w:t>
            </w:r>
            <w:proofErr w:type="spellEnd"/>
            <w:r w:rsidRPr="00D23E8B">
              <w:rPr>
                <w:rFonts w:ascii="Courier New" w:eastAsia="Times New Roman" w:hAnsi="Courier New" w:cs="Courier New"/>
                <w:sz w:val="20"/>
              </w:rPr>
              <w:t>($form-&gt;get('department'));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 xml:space="preserve">// </w:t>
            </w:r>
            <w:proofErr w:type="spellStart"/>
            <w:r w:rsidRPr="00D23E8B">
              <w:rPr>
                <w:rFonts w:ascii="Courier New" w:eastAsia="Times New Roman" w:hAnsi="Courier New" w:cs="Courier New"/>
                <w:sz w:val="20"/>
              </w:rPr>
              <w:t>TextBox</w:t>
            </w:r>
            <w:proofErr w:type="spellEnd"/>
            <w:r w:rsidRPr="00D23E8B">
              <w:rPr>
                <w:rFonts w:ascii="Courier New" w:eastAsia="Times New Roman" w:hAnsi="Courier New" w:cs="Courier New"/>
                <w:sz w:val="20"/>
              </w:rPr>
              <w:t xml:space="preserve"> element to input Marks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echo</w:t>
            </w: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23E8B">
              <w:rPr>
                <w:rFonts w:ascii="Courier New" w:eastAsia="Times New Roman" w:hAnsi="Courier New" w:cs="Courier New"/>
                <w:sz w:val="20"/>
              </w:rPr>
              <w:t>$this-&gt;</w:t>
            </w:r>
            <w:proofErr w:type="spellStart"/>
            <w:r w:rsidRPr="00D23E8B">
              <w:rPr>
                <w:rFonts w:ascii="Courier New" w:eastAsia="Times New Roman" w:hAnsi="Courier New" w:cs="Courier New"/>
                <w:sz w:val="20"/>
              </w:rPr>
              <w:t>formRow</w:t>
            </w:r>
            <w:proofErr w:type="spellEnd"/>
            <w:r w:rsidRPr="00D23E8B">
              <w:rPr>
                <w:rFonts w:ascii="Courier New" w:eastAsia="Times New Roman" w:hAnsi="Courier New" w:cs="Courier New"/>
                <w:sz w:val="20"/>
              </w:rPr>
              <w:t>($form-&gt;get('marks'));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// Submit button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echo</w:t>
            </w: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23E8B">
              <w:rPr>
                <w:rFonts w:ascii="Courier New" w:eastAsia="Times New Roman" w:hAnsi="Courier New" w:cs="Courier New"/>
                <w:sz w:val="20"/>
              </w:rPr>
              <w:t>$this-&gt;</w:t>
            </w:r>
            <w:proofErr w:type="spellStart"/>
            <w:r w:rsidRPr="00D23E8B">
              <w:rPr>
                <w:rFonts w:ascii="Courier New" w:eastAsia="Times New Roman" w:hAnsi="Courier New" w:cs="Courier New"/>
                <w:sz w:val="20"/>
              </w:rPr>
              <w:t>formSubmit</w:t>
            </w:r>
            <w:proofErr w:type="spellEnd"/>
            <w:r w:rsidRPr="00D23E8B">
              <w:rPr>
                <w:rFonts w:ascii="Courier New" w:eastAsia="Times New Roman" w:hAnsi="Courier New" w:cs="Courier New"/>
                <w:sz w:val="20"/>
              </w:rPr>
              <w:t>($form-&gt;get('submit'));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// Closing the form tag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echo</w:t>
            </w: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23E8B">
              <w:rPr>
                <w:rFonts w:ascii="Courier New" w:eastAsia="Times New Roman" w:hAnsi="Courier New" w:cs="Courier New"/>
                <w:sz w:val="20"/>
              </w:rPr>
              <w:t>$this-&gt;form()-&gt;</w:t>
            </w:r>
            <w:proofErr w:type="spellStart"/>
            <w:r w:rsidRPr="00D23E8B">
              <w:rPr>
                <w:rFonts w:ascii="Courier New" w:eastAsia="Times New Roman" w:hAnsi="Courier New" w:cs="Courier New"/>
                <w:sz w:val="20"/>
              </w:rPr>
              <w:t>closeTag</w:t>
            </w:r>
            <w:proofErr w:type="spellEnd"/>
            <w:r w:rsidRPr="00D23E8B">
              <w:rPr>
                <w:rFonts w:ascii="Courier New" w:eastAsia="Times New Roman" w:hAnsi="Courier New" w:cs="Courier New"/>
                <w:sz w:val="20"/>
              </w:rPr>
              <w:t>();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?&gt;</w:t>
            </w:r>
          </w:p>
        </w:tc>
      </w:tr>
    </w:tbl>
    <w:p w:rsidR="00D23E8B" w:rsidRPr="00D23E8B" w:rsidRDefault="00D23E8B" w:rsidP="00D23E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E8B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8" style="width:0;height:1.5pt" o:hralign="center" o:hrstd="t" o:hrnoshade="t" o:hr="t" fillcolor="#444" stroked="f"/>
        </w:pict>
      </w:r>
    </w:p>
    <w:p w:rsidR="00D23E8B" w:rsidRPr="00D23E8B" w:rsidRDefault="00583E5B" w:rsidP="00D23E8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17"/>
          <w:szCs w:val="17"/>
        </w:rPr>
      </w:pPr>
      <w:r>
        <w:rPr>
          <w:rFonts w:ascii="Times New Roman" w:eastAsia="Times New Roman" w:hAnsi="Times New Roman" w:cs="Times New Roman"/>
          <w:b/>
          <w:bCs/>
          <w:color w:val="444444"/>
          <w:sz w:val="17"/>
        </w:rPr>
        <w:t>5</w:t>
      </w:r>
      <w:r w:rsidR="00D23E8B" w:rsidRPr="00D23E8B">
        <w:rPr>
          <w:rFonts w:ascii="Times New Roman" w:eastAsia="Times New Roman" w:hAnsi="Times New Roman" w:cs="Times New Roman"/>
          <w:b/>
          <w:bCs/>
          <w:color w:val="444444"/>
          <w:sz w:val="17"/>
        </w:rPr>
        <w:t xml:space="preserve">.  Adding </w:t>
      </w:r>
      <w:proofErr w:type="gramStart"/>
      <w:r w:rsidR="00D23E8B" w:rsidRPr="00D23E8B">
        <w:rPr>
          <w:rFonts w:ascii="Times New Roman" w:eastAsia="Times New Roman" w:hAnsi="Times New Roman" w:cs="Times New Roman"/>
          <w:b/>
          <w:bCs/>
          <w:color w:val="444444"/>
          <w:sz w:val="17"/>
        </w:rPr>
        <w:t>a</w:t>
      </w:r>
      <w:proofErr w:type="gramEnd"/>
      <w:r w:rsidR="00D23E8B" w:rsidRPr="00D23E8B">
        <w:rPr>
          <w:rFonts w:ascii="Times New Roman" w:eastAsia="Times New Roman" w:hAnsi="Times New Roman" w:cs="Times New Roman"/>
          <w:b/>
          <w:bCs/>
          <w:color w:val="444444"/>
          <w:sz w:val="17"/>
        </w:rPr>
        <w:t xml:space="preserve"> “Add Student” link in Student List page Zf2StudentApp/module/Student/view/student/student/index.phtml</w:t>
      </w:r>
    </w:p>
    <w:tbl>
      <w:tblPr>
        <w:tblW w:w="10147" w:type="dxa"/>
        <w:tblCellMar>
          <w:left w:w="0" w:type="dxa"/>
          <w:right w:w="0" w:type="dxa"/>
        </w:tblCellMar>
        <w:tblLook w:val="04A0"/>
      </w:tblPr>
      <w:tblGrid>
        <w:gridCol w:w="480"/>
        <w:gridCol w:w="9667"/>
      </w:tblGrid>
      <w:tr w:rsidR="00D23E8B" w:rsidRPr="00D23E8B" w:rsidTr="00D23E8B">
        <w:tc>
          <w:tcPr>
            <w:tcW w:w="0" w:type="auto"/>
            <w:vAlign w:val="center"/>
            <w:hideMark/>
          </w:tcPr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19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67" w:type="dxa"/>
            <w:vAlign w:val="center"/>
            <w:hideMark/>
          </w:tcPr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lastRenderedPageBreak/>
              <w:t>&lt;h1&gt;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Students List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&lt;/h1&gt;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&lt;table border="1"&gt;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&lt;</w:t>
            </w:r>
            <w:proofErr w:type="spellStart"/>
            <w:r w:rsidRPr="00D23E8B">
              <w:rPr>
                <w:rFonts w:ascii="Courier New" w:eastAsia="Times New Roman" w:hAnsi="Courier New" w:cs="Courier New"/>
                <w:sz w:val="20"/>
              </w:rPr>
              <w:t>thead</w:t>
            </w:r>
            <w:proofErr w:type="spellEnd"/>
            <w:r w:rsidRPr="00D23E8B">
              <w:rPr>
                <w:rFonts w:ascii="Courier New" w:eastAsia="Times New Roman" w:hAnsi="Courier New" w:cs="Courier New"/>
                <w:sz w:val="20"/>
              </w:rPr>
              <w:t>&gt;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    &lt;</w:t>
            </w:r>
            <w:proofErr w:type="spellStart"/>
            <w:r w:rsidRPr="00D23E8B">
              <w:rPr>
                <w:rFonts w:ascii="Courier New" w:eastAsia="Times New Roman" w:hAnsi="Courier New" w:cs="Courier New"/>
                <w:sz w:val="20"/>
              </w:rPr>
              <w:t>tr</w:t>
            </w:r>
            <w:proofErr w:type="spellEnd"/>
            <w:r w:rsidRPr="00D23E8B">
              <w:rPr>
                <w:rFonts w:ascii="Courier New" w:eastAsia="Times New Roman" w:hAnsi="Courier New" w:cs="Courier New"/>
                <w:sz w:val="20"/>
              </w:rPr>
              <w:t>&gt;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 xml:space="preserve">            &lt;td </w:t>
            </w:r>
            <w:proofErr w:type="spellStart"/>
            <w:r w:rsidRPr="00D23E8B">
              <w:rPr>
                <w:rFonts w:ascii="Courier New" w:eastAsia="Times New Roman" w:hAnsi="Courier New" w:cs="Courier New"/>
                <w:sz w:val="20"/>
              </w:rPr>
              <w:t>colspan</w:t>
            </w:r>
            <w:proofErr w:type="spellEnd"/>
            <w:r w:rsidRPr="00D23E8B">
              <w:rPr>
                <w:rFonts w:ascii="Courier New" w:eastAsia="Times New Roman" w:hAnsi="Courier New" w:cs="Courier New"/>
                <w:sz w:val="20"/>
              </w:rPr>
              <w:t>="4"</w:t>
            </w: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23E8B">
              <w:rPr>
                <w:rFonts w:ascii="Courier New" w:eastAsia="Times New Roman" w:hAnsi="Courier New" w:cs="Courier New"/>
                <w:sz w:val="20"/>
              </w:rPr>
              <w:t>align="right"&gt;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 xml:space="preserve">                &lt;a </w:t>
            </w:r>
            <w:proofErr w:type="spellStart"/>
            <w:r w:rsidRPr="00D23E8B">
              <w:rPr>
                <w:rFonts w:ascii="Courier New" w:eastAsia="Times New Roman" w:hAnsi="Courier New" w:cs="Courier New"/>
                <w:sz w:val="20"/>
              </w:rPr>
              <w:t>href</w:t>
            </w:r>
            <w:proofErr w:type="spellEnd"/>
            <w:r w:rsidRPr="00D23E8B">
              <w:rPr>
                <w:rFonts w:ascii="Courier New" w:eastAsia="Times New Roman" w:hAnsi="Courier New" w:cs="Courier New"/>
                <w:sz w:val="20"/>
              </w:rPr>
              <w:t>="&lt;?</w:t>
            </w:r>
            <w:proofErr w:type="spellStart"/>
            <w:r w:rsidRPr="00D23E8B">
              <w:rPr>
                <w:rFonts w:ascii="Courier New" w:eastAsia="Times New Roman" w:hAnsi="Courier New" w:cs="Courier New"/>
                <w:sz w:val="20"/>
              </w:rPr>
              <w:t>php</w:t>
            </w:r>
            <w:proofErr w:type="spellEnd"/>
            <w:r w:rsidRPr="00D23E8B">
              <w:rPr>
                <w:rFonts w:ascii="Courier New" w:eastAsia="Times New Roman" w:hAnsi="Courier New" w:cs="Courier New"/>
                <w:sz w:val="20"/>
              </w:rPr>
              <w:t xml:space="preserve"> echo $this-&gt;</w:t>
            </w:r>
            <w:proofErr w:type="spellStart"/>
            <w:r w:rsidRPr="00D23E8B">
              <w:rPr>
                <w:rFonts w:ascii="Courier New" w:eastAsia="Times New Roman" w:hAnsi="Courier New" w:cs="Courier New"/>
                <w:sz w:val="20"/>
              </w:rPr>
              <w:t>url</w:t>
            </w:r>
            <w:proofErr w:type="spellEnd"/>
            <w:r w:rsidRPr="00D23E8B">
              <w:rPr>
                <w:rFonts w:ascii="Courier New" w:eastAsia="Times New Roman" w:hAnsi="Courier New" w:cs="Courier New"/>
                <w:sz w:val="20"/>
              </w:rPr>
              <w:t>('</w:t>
            </w:r>
            <w:proofErr w:type="spellStart"/>
            <w:r w:rsidRPr="00D23E8B">
              <w:rPr>
                <w:rFonts w:ascii="Courier New" w:eastAsia="Times New Roman" w:hAnsi="Courier New" w:cs="Courier New"/>
                <w:sz w:val="20"/>
              </w:rPr>
              <w:t>student',array</w:t>
            </w:r>
            <w:proofErr w:type="spellEnd"/>
            <w:r w:rsidRPr="00D23E8B">
              <w:rPr>
                <w:rFonts w:ascii="Courier New" w:eastAsia="Times New Roman" w:hAnsi="Courier New" w:cs="Courier New"/>
                <w:sz w:val="20"/>
              </w:rPr>
              <w:t>('action'=&gt;'add')); ?&gt;"&gt;Add Student&lt;/a&gt;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        &lt;/td&gt;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    &lt;/</w:t>
            </w:r>
            <w:proofErr w:type="spellStart"/>
            <w:r w:rsidRPr="00D23E8B">
              <w:rPr>
                <w:rFonts w:ascii="Courier New" w:eastAsia="Times New Roman" w:hAnsi="Courier New" w:cs="Courier New"/>
                <w:sz w:val="20"/>
              </w:rPr>
              <w:t>tr</w:t>
            </w:r>
            <w:proofErr w:type="spellEnd"/>
            <w:r w:rsidRPr="00D23E8B">
              <w:rPr>
                <w:rFonts w:ascii="Courier New" w:eastAsia="Times New Roman" w:hAnsi="Courier New" w:cs="Courier New"/>
                <w:sz w:val="20"/>
              </w:rPr>
              <w:t>&gt;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    &lt;</w:t>
            </w:r>
            <w:proofErr w:type="spellStart"/>
            <w:r w:rsidRPr="00D23E8B">
              <w:rPr>
                <w:rFonts w:ascii="Courier New" w:eastAsia="Times New Roman" w:hAnsi="Courier New" w:cs="Courier New"/>
                <w:sz w:val="20"/>
              </w:rPr>
              <w:t>tr</w:t>
            </w:r>
            <w:proofErr w:type="spellEnd"/>
            <w:r w:rsidRPr="00D23E8B">
              <w:rPr>
                <w:rFonts w:ascii="Courier New" w:eastAsia="Times New Roman" w:hAnsi="Courier New" w:cs="Courier New"/>
                <w:sz w:val="20"/>
              </w:rPr>
              <w:t>&gt;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        &lt;</w:t>
            </w:r>
            <w:proofErr w:type="spellStart"/>
            <w:r w:rsidRPr="00D23E8B">
              <w:rPr>
                <w:rFonts w:ascii="Courier New" w:eastAsia="Times New Roman" w:hAnsi="Courier New" w:cs="Courier New"/>
                <w:sz w:val="20"/>
              </w:rPr>
              <w:t>th</w:t>
            </w:r>
            <w:proofErr w:type="spellEnd"/>
            <w:r w:rsidRPr="00D23E8B">
              <w:rPr>
                <w:rFonts w:ascii="Courier New" w:eastAsia="Times New Roman" w:hAnsi="Courier New" w:cs="Courier New"/>
                <w:sz w:val="20"/>
              </w:rPr>
              <w:t>&gt;No&lt;/</w:t>
            </w:r>
            <w:proofErr w:type="spellStart"/>
            <w:r w:rsidRPr="00D23E8B">
              <w:rPr>
                <w:rFonts w:ascii="Courier New" w:eastAsia="Times New Roman" w:hAnsi="Courier New" w:cs="Courier New"/>
                <w:sz w:val="20"/>
              </w:rPr>
              <w:t>th</w:t>
            </w:r>
            <w:proofErr w:type="spellEnd"/>
            <w:r w:rsidRPr="00D23E8B">
              <w:rPr>
                <w:rFonts w:ascii="Courier New" w:eastAsia="Times New Roman" w:hAnsi="Courier New" w:cs="Courier New"/>
                <w:sz w:val="20"/>
              </w:rPr>
              <w:t>&gt;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        &lt;</w:t>
            </w:r>
            <w:proofErr w:type="spellStart"/>
            <w:r w:rsidRPr="00D23E8B">
              <w:rPr>
                <w:rFonts w:ascii="Courier New" w:eastAsia="Times New Roman" w:hAnsi="Courier New" w:cs="Courier New"/>
                <w:sz w:val="20"/>
              </w:rPr>
              <w:t>th</w:t>
            </w:r>
            <w:proofErr w:type="spellEnd"/>
            <w:r w:rsidRPr="00D23E8B">
              <w:rPr>
                <w:rFonts w:ascii="Courier New" w:eastAsia="Times New Roman" w:hAnsi="Courier New" w:cs="Courier New"/>
                <w:sz w:val="20"/>
              </w:rPr>
              <w:t>&gt;Name&lt;/</w:t>
            </w:r>
            <w:proofErr w:type="spellStart"/>
            <w:r w:rsidRPr="00D23E8B">
              <w:rPr>
                <w:rFonts w:ascii="Courier New" w:eastAsia="Times New Roman" w:hAnsi="Courier New" w:cs="Courier New"/>
                <w:sz w:val="20"/>
              </w:rPr>
              <w:t>th</w:t>
            </w:r>
            <w:proofErr w:type="spellEnd"/>
            <w:r w:rsidRPr="00D23E8B">
              <w:rPr>
                <w:rFonts w:ascii="Courier New" w:eastAsia="Times New Roman" w:hAnsi="Courier New" w:cs="Courier New"/>
                <w:sz w:val="20"/>
              </w:rPr>
              <w:t>&gt;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        &lt;</w:t>
            </w:r>
            <w:proofErr w:type="spellStart"/>
            <w:r w:rsidRPr="00D23E8B">
              <w:rPr>
                <w:rFonts w:ascii="Courier New" w:eastAsia="Times New Roman" w:hAnsi="Courier New" w:cs="Courier New"/>
                <w:sz w:val="20"/>
              </w:rPr>
              <w:t>th</w:t>
            </w:r>
            <w:proofErr w:type="spellEnd"/>
            <w:r w:rsidRPr="00D23E8B">
              <w:rPr>
                <w:rFonts w:ascii="Courier New" w:eastAsia="Times New Roman" w:hAnsi="Courier New" w:cs="Courier New"/>
                <w:sz w:val="20"/>
              </w:rPr>
              <w:t>&gt;Department&lt;/</w:t>
            </w:r>
            <w:proofErr w:type="spellStart"/>
            <w:r w:rsidRPr="00D23E8B">
              <w:rPr>
                <w:rFonts w:ascii="Courier New" w:eastAsia="Times New Roman" w:hAnsi="Courier New" w:cs="Courier New"/>
                <w:sz w:val="20"/>
              </w:rPr>
              <w:t>th</w:t>
            </w:r>
            <w:proofErr w:type="spellEnd"/>
            <w:r w:rsidRPr="00D23E8B">
              <w:rPr>
                <w:rFonts w:ascii="Courier New" w:eastAsia="Times New Roman" w:hAnsi="Courier New" w:cs="Courier New"/>
                <w:sz w:val="20"/>
              </w:rPr>
              <w:t>&gt;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        &lt;</w:t>
            </w:r>
            <w:proofErr w:type="spellStart"/>
            <w:r w:rsidRPr="00D23E8B">
              <w:rPr>
                <w:rFonts w:ascii="Courier New" w:eastAsia="Times New Roman" w:hAnsi="Courier New" w:cs="Courier New"/>
                <w:sz w:val="20"/>
              </w:rPr>
              <w:t>th</w:t>
            </w:r>
            <w:proofErr w:type="spellEnd"/>
            <w:r w:rsidRPr="00D23E8B">
              <w:rPr>
                <w:rFonts w:ascii="Courier New" w:eastAsia="Times New Roman" w:hAnsi="Courier New" w:cs="Courier New"/>
                <w:sz w:val="20"/>
              </w:rPr>
              <w:t>&gt;Marks&lt;/</w:t>
            </w:r>
            <w:proofErr w:type="spellStart"/>
            <w:r w:rsidRPr="00D23E8B">
              <w:rPr>
                <w:rFonts w:ascii="Courier New" w:eastAsia="Times New Roman" w:hAnsi="Courier New" w:cs="Courier New"/>
                <w:sz w:val="20"/>
              </w:rPr>
              <w:t>th</w:t>
            </w:r>
            <w:proofErr w:type="spellEnd"/>
            <w:r w:rsidRPr="00D23E8B">
              <w:rPr>
                <w:rFonts w:ascii="Courier New" w:eastAsia="Times New Roman" w:hAnsi="Courier New" w:cs="Courier New"/>
                <w:sz w:val="20"/>
              </w:rPr>
              <w:t>&gt;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    &lt;/</w:t>
            </w:r>
            <w:proofErr w:type="spellStart"/>
            <w:r w:rsidRPr="00D23E8B">
              <w:rPr>
                <w:rFonts w:ascii="Courier New" w:eastAsia="Times New Roman" w:hAnsi="Courier New" w:cs="Courier New"/>
                <w:sz w:val="20"/>
              </w:rPr>
              <w:t>tr</w:t>
            </w:r>
            <w:proofErr w:type="spellEnd"/>
            <w:r w:rsidRPr="00D23E8B">
              <w:rPr>
                <w:rFonts w:ascii="Courier New" w:eastAsia="Times New Roman" w:hAnsi="Courier New" w:cs="Courier New"/>
                <w:sz w:val="20"/>
              </w:rPr>
              <w:t>&gt;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&lt;/</w:t>
            </w:r>
            <w:proofErr w:type="spellStart"/>
            <w:r w:rsidRPr="00D23E8B">
              <w:rPr>
                <w:rFonts w:ascii="Courier New" w:eastAsia="Times New Roman" w:hAnsi="Courier New" w:cs="Courier New"/>
                <w:sz w:val="20"/>
              </w:rPr>
              <w:t>thead</w:t>
            </w:r>
            <w:proofErr w:type="spellEnd"/>
            <w:r w:rsidRPr="00D23E8B">
              <w:rPr>
                <w:rFonts w:ascii="Courier New" w:eastAsia="Times New Roman" w:hAnsi="Courier New" w:cs="Courier New"/>
                <w:sz w:val="20"/>
              </w:rPr>
              <w:t>&gt;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&lt;</w:t>
            </w:r>
            <w:proofErr w:type="spellStart"/>
            <w:r w:rsidRPr="00D23E8B">
              <w:rPr>
                <w:rFonts w:ascii="Courier New" w:eastAsia="Times New Roman" w:hAnsi="Courier New" w:cs="Courier New"/>
                <w:sz w:val="20"/>
              </w:rPr>
              <w:t>tbody</w:t>
            </w:r>
            <w:proofErr w:type="spellEnd"/>
            <w:r w:rsidRPr="00D23E8B">
              <w:rPr>
                <w:rFonts w:ascii="Courier New" w:eastAsia="Times New Roman" w:hAnsi="Courier New" w:cs="Courier New"/>
                <w:sz w:val="20"/>
              </w:rPr>
              <w:t>&gt;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lastRenderedPageBreak/>
              <w:t>&lt;?</w:t>
            </w:r>
            <w:proofErr w:type="spellStart"/>
            <w:r w:rsidRPr="00D23E8B">
              <w:rPr>
                <w:rFonts w:ascii="Courier New" w:eastAsia="Times New Roman" w:hAnsi="Courier New" w:cs="Courier New"/>
                <w:sz w:val="20"/>
              </w:rPr>
              <w:t>php</w:t>
            </w:r>
            <w:proofErr w:type="spellEnd"/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$</w:t>
            </w:r>
            <w:proofErr w:type="spellStart"/>
            <w:r w:rsidRPr="00D23E8B">
              <w:rPr>
                <w:rFonts w:ascii="Courier New" w:eastAsia="Times New Roman" w:hAnsi="Courier New" w:cs="Courier New"/>
                <w:sz w:val="20"/>
              </w:rPr>
              <w:t>i</w:t>
            </w:r>
            <w:proofErr w:type="spellEnd"/>
            <w:r w:rsidRPr="00D23E8B">
              <w:rPr>
                <w:rFonts w:ascii="Courier New" w:eastAsia="Times New Roman" w:hAnsi="Courier New" w:cs="Courier New"/>
                <w:sz w:val="20"/>
              </w:rPr>
              <w:t>=1;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23E8B">
              <w:rPr>
                <w:rFonts w:ascii="Courier New" w:eastAsia="Times New Roman" w:hAnsi="Courier New" w:cs="Courier New"/>
                <w:sz w:val="20"/>
              </w:rPr>
              <w:t>foreach</w:t>
            </w:r>
            <w:proofErr w:type="spellEnd"/>
            <w:r w:rsidRPr="00D23E8B">
              <w:rPr>
                <w:rFonts w:ascii="Courier New" w:eastAsia="Times New Roman" w:hAnsi="Courier New" w:cs="Courier New"/>
                <w:sz w:val="20"/>
              </w:rPr>
              <w:t>($students</w:t>
            </w: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23E8B">
              <w:rPr>
                <w:rFonts w:ascii="Courier New" w:eastAsia="Times New Roman" w:hAnsi="Courier New" w:cs="Courier New"/>
                <w:sz w:val="20"/>
              </w:rPr>
              <w:t>as</w:t>
            </w: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23E8B">
              <w:rPr>
                <w:rFonts w:ascii="Courier New" w:eastAsia="Times New Roman" w:hAnsi="Courier New" w:cs="Courier New"/>
                <w:sz w:val="20"/>
              </w:rPr>
              <w:t>$student){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echo</w:t>
            </w: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23E8B">
              <w:rPr>
                <w:rFonts w:ascii="Courier New" w:eastAsia="Times New Roman" w:hAnsi="Courier New" w:cs="Courier New"/>
                <w:sz w:val="20"/>
              </w:rPr>
              <w:t>"&lt;</w:t>
            </w:r>
            <w:proofErr w:type="spellStart"/>
            <w:r w:rsidRPr="00D23E8B">
              <w:rPr>
                <w:rFonts w:ascii="Courier New" w:eastAsia="Times New Roman" w:hAnsi="Courier New" w:cs="Courier New"/>
                <w:sz w:val="20"/>
              </w:rPr>
              <w:t>tr</w:t>
            </w:r>
            <w:proofErr w:type="spellEnd"/>
            <w:r w:rsidRPr="00D23E8B">
              <w:rPr>
                <w:rFonts w:ascii="Courier New" w:eastAsia="Times New Roman" w:hAnsi="Courier New" w:cs="Courier New"/>
                <w:sz w:val="20"/>
              </w:rPr>
              <w:t>&gt;";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</w:t>
            </w:r>
            <w:proofErr w:type="gramStart"/>
            <w:r w:rsidRPr="00D23E8B">
              <w:rPr>
                <w:rFonts w:ascii="Courier New" w:eastAsia="Times New Roman" w:hAnsi="Courier New" w:cs="Courier New"/>
                <w:sz w:val="20"/>
              </w:rPr>
              <w:t>echo</w:t>
            </w:r>
            <w:proofErr w:type="gramEnd"/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23E8B">
              <w:rPr>
                <w:rFonts w:ascii="Courier New" w:eastAsia="Times New Roman" w:hAnsi="Courier New" w:cs="Courier New"/>
                <w:sz w:val="20"/>
              </w:rPr>
              <w:t>"&lt;td&gt;"</w:t>
            </w: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23E8B">
              <w:rPr>
                <w:rFonts w:ascii="Courier New" w:eastAsia="Times New Roman" w:hAnsi="Courier New" w:cs="Courier New"/>
                <w:sz w:val="20"/>
              </w:rPr>
              <w:t>. $</w:t>
            </w:r>
            <w:proofErr w:type="spellStart"/>
            <w:r w:rsidRPr="00D23E8B">
              <w:rPr>
                <w:rFonts w:ascii="Courier New" w:eastAsia="Times New Roman" w:hAnsi="Courier New" w:cs="Courier New"/>
                <w:sz w:val="20"/>
              </w:rPr>
              <w:t>i</w:t>
            </w:r>
            <w:proofErr w:type="spellEnd"/>
            <w:r w:rsidRPr="00D23E8B">
              <w:rPr>
                <w:rFonts w:ascii="Courier New" w:eastAsia="Times New Roman" w:hAnsi="Courier New" w:cs="Courier New"/>
                <w:sz w:val="20"/>
              </w:rPr>
              <w:t>+</w:t>
            </w:r>
            <w:proofErr w:type="gramStart"/>
            <w:r w:rsidRPr="00D23E8B">
              <w:rPr>
                <w:rFonts w:ascii="Courier New" w:eastAsia="Times New Roman" w:hAnsi="Courier New" w:cs="Courier New"/>
                <w:sz w:val="20"/>
              </w:rPr>
              <w:t>+ .</w:t>
            </w:r>
            <w:proofErr w:type="gramEnd"/>
            <w:r w:rsidRPr="00D23E8B">
              <w:rPr>
                <w:rFonts w:ascii="Courier New" w:eastAsia="Times New Roman" w:hAnsi="Courier New" w:cs="Courier New"/>
                <w:sz w:val="20"/>
              </w:rPr>
              <w:t xml:space="preserve"> "&lt;/td&gt;";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</w:t>
            </w:r>
            <w:proofErr w:type="gramStart"/>
            <w:r w:rsidRPr="00D23E8B">
              <w:rPr>
                <w:rFonts w:ascii="Courier New" w:eastAsia="Times New Roman" w:hAnsi="Courier New" w:cs="Courier New"/>
                <w:sz w:val="20"/>
              </w:rPr>
              <w:t>echo</w:t>
            </w:r>
            <w:proofErr w:type="gramEnd"/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23E8B">
              <w:rPr>
                <w:rFonts w:ascii="Courier New" w:eastAsia="Times New Roman" w:hAnsi="Courier New" w:cs="Courier New"/>
                <w:sz w:val="20"/>
              </w:rPr>
              <w:t>"&lt;td&gt;"</w:t>
            </w: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23E8B">
              <w:rPr>
                <w:rFonts w:ascii="Courier New" w:eastAsia="Times New Roman" w:hAnsi="Courier New" w:cs="Courier New"/>
                <w:sz w:val="20"/>
              </w:rPr>
              <w:t>. $student-&gt;</w:t>
            </w:r>
            <w:proofErr w:type="gramStart"/>
            <w:r w:rsidRPr="00D23E8B">
              <w:rPr>
                <w:rFonts w:ascii="Courier New" w:eastAsia="Times New Roman" w:hAnsi="Courier New" w:cs="Courier New"/>
                <w:sz w:val="20"/>
              </w:rPr>
              <w:t>name .</w:t>
            </w:r>
            <w:proofErr w:type="gramEnd"/>
            <w:r w:rsidRPr="00D23E8B">
              <w:rPr>
                <w:rFonts w:ascii="Courier New" w:eastAsia="Times New Roman" w:hAnsi="Courier New" w:cs="Courier New"/>
                <w:sz w:val="20"/>
              </w:rPr>
              <w:t xml:space="preserve"> "&lt;/td&gt;";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</w:t>
            </w:r>
            <w:proofErr w:type="gramStart"/>
            <w:r w:rsidRPr="00D23E8B">
              <w:rPr>
                <w:rFonts w:ascii="Courier New" w:eastAsia="Times New Roman" w:hAnsi="Courier New" w:cs="Courier New"/>
                <w:sz w:val="20"/>
              </w:rPr>
              <w:t>echo</w:t>
            </w:r>
            <w:proofErr w:type="gramEnd"/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23E8B">
              <w:rPr>
                <w:rFonts w:ascii="Courier New" w:eastAsia="Times New Roman" w:hAnsi="Courier New" w:cs="Courier New"/>
                <w:sz w:val="20"/>
              </w:rPr>
              <w:t>"&lt;td&gt;"</w:t>
            </w: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23E8B">
              <w:rPr>
                <w:rFonts w:ascii="Courier New" w:eastAsia="Times New Roman" w:hAnsi="Courier New" w:cs="Courier New"/>
                <w:sz w:val="20"/>
              </w:rPr>
              <w:t>. $student-&gt;</w:t>
            </w:r>
            <w:proofErr w:type="gramStart"/>
            <w:r w:rsidRPr="00D23E8B">
              <w:rPr>
                <w:rFonts w:ascii="Courier New" w:eastAsia="Times New Roman" w:hAnsi="Courier New" w:cs="Courier New"/>
                <w:sz w:val="20"/>
              </w:rPr>
              <w:t>department .</w:t>
            </w:r>
            <w:proofErr w:type="gramEnd"/>
            <w:r w:rsidRPr="00D23E8B">
              <w:rPr>
                <w:rFonts w:ascii="Courier New" w:eastAsia="Times New Roman" w:hAnsi="Courier New" w:cs="Courier New"/>
                <w:sz w:val="20"/>
              </w:rPr>
              <w:t xml:space="preserve"> "&lt;/td&gt;";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</w:t>
            </w:r>
            <w:proofErr w:type="gramStart"/>
            <w:r w:rsidRPr="00D23E8B">
              <w:rPr>
                <w:rFonts w:ascii="Courier New" w:eastAsia="Times New Roman" w:hAnsi="Courier New" w:cs="Courier New"/>
                <w:sz w:val="20"/>
              </w:rPr>
              <w:t>echo</w:t>
            </w:r>
            <w:proofErr w:type="gramEnd"/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23E8B">
              <w:rPr>
                <w:rFonts w:ascii="Courier New" w:eastAsia="Times New Roman" w:hAnsi="Courier New" w:cs="Courier New"/>
                <w:sz w:val="20"/>
              </w:rPr>
              <w:t>"&lt;td&gt;"</w:t>
            </w: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23E8B">
              <w:rPr>
                <w:rFonts w:ascii="Courier New" w:eastAsia="Times New Roman" w:hAnsi="Courier New" w:cs="Courier New"/>
                <w:sz w:val="20"/>
              </w:rPr>
              <w:t>. $student-&gt;</w:t>
            </w:r>
            <w:proofErr w:type="gramStart"/>
            <w:r w:rsidRPr="00D23E8B">
              <w:rPr>
                <w:rFonts w:ascii="Courier New" w:eastAsia="Times New Roman" w:hAnsi="Courier New" w:cs="Courier New"/>
                <w:sz w:val="20"/>
              </w:rPr>
              <w:t>marks .</w:t>
            </w:r>
            <w:proofErr w:type="gramEnd"/>
            <w:r w:rsidRPr="00D23E8B">
              <w:rPr>
                <w:rFonts w:ascii="Courier New" w:eastAsia="Times New Roman" w:hAnsi="Courier New" w:cs="Courier New"/>
                <w:sz w:val="20"/>
              </w:rPr>
              <w:t xml:space="preserve"> "&lt;/td&gt;";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echo</w:t>
            </w: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23E8B">
              <w:rPr>
                <w:rFonts w:ascii="Courier New" w:eastAsia="Times New Roman" w:hAnsi="Courier New" w:cs="Courier New"/>
                <w:sz w:val="20"/>
              </w:rPr>
              <w:t>"&lt;/</w:t>
            </w:r>
            <w:proofErr w:type="spellStart"/>
            <w:r w:rsidRPr="00D23E8B">
              <w:rPr>
                <w:rFonts w:ascii="Courier New" w:eastAsia="Times New Roman" w:hAnsi="Courier New" w:cs="Courier New"/>
                <w:sz w:val="20"/>
              </w:rPr>
              <w:t>tr</w:t>
            </w:r>
            <w:proofErr w:type="spellEnd"/>
            <w:r w:rsidRPr="00D23E8B">
              <w:rPr>
                <w:rFonts w:ascii="Courier New" w:eastAsia="Times New Roman" w:hAnsi="Courier New" w:cs="Courier New"/>
                <w:sz w:val="20"/>
              </w:rPr>
              <w:t>&gt;";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}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?&gt;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&lt;/</w:t>
            </w:r>
            <w:proofErr w:type="spellStart"/>
            <w:r w:rsidRPr="00D23E8B">
              <w:rPr>
                <w:rFonts w:ascii="Courier New" w:eastAsia="Times New Roman" w:hAnsi="Courier New" w:cs="Courier New"/>
                <w:sz w:val="20"/>
              </w:rPr>
              <w:t>tbody</w:t>
            </w:r>
            <w:proofErr w:type="spellEnd"/>
            <w:r w:rsidRPr="00D23E8B">
              <w:rPr>
                <w:rFonts w:ascii="Courier New" w:eastAsia="Times New Roman" w:hAnsi="Courier New" w:cs="Courier New"/>
                <w:sz w:val="20"/>
              </w:rPr>
              <w:t>&gt;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&lt;/table&gt;</w:t>
            </w:r>
          </w:p>
        </w:tc>
      </w:tr>
    </w:tbl>
    <w:p w:rsidR="00D23E8B" w:rsidRPr="00D23E8B" w:rsidRDefault="00D23E8B" w:rsidP="00D23E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E8B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9" style="width:0;height:1.5pt" o:hralign="center" o:hrstd="t" o:hrnoshade="t" o:hr="t" fillcolor="#444" stroked="f"/>
        </w:pict>
      </w:r>
    </w:p>
    <w:p w:rsidR="00D23E8B" w:rsidRPr="00D23E8B" w:rsidRDefault="00D23E8B" w:rsidP="00D23E8B">
      <w:pPr>
        <w:spacing w:after="0" w:line="240" w:lineRule="auto"/>
        <w:rPr>
          <w:ins w:id="0" w:author="Unknown"/>
          <w:rFonts w:ascii="Times New Roman" w:eastAsia="Times New Roman" w:hAnsi="Times New Roman" w:cs="Times New Roman"/>
          <w:sz w:val="24"/>
          <w:szCs w:val="24"/>
        </w:rPr>
      </w:pPr>
      <w:ins w:id="1" w:author="Unknown">
        <w:r w:rsidRPr="00D23E8B">
          <w:rPr>
            <w:rFonts w:ascii="Times New Roman" w:eastAsia="Times New Roman" w:hAnsi="Times New Roman" w:cs="Times New Roman"/>
            <w:sz w:val="24"/>
            <w:szCs w:val="24"/>
          </w:rPr>
          <w:pict>
            <v:rect id="_x0000_i1030" style="width:0;height:1.5pt" o:hralign="center" o:hrstd="t" o:hrnoshade="t" o:hr="t" fillcolor="#444" stroked="f"/>
          </w:pict>
        </w:r>
      </w:ins>
    </w:p>
    <w:p w:rsidR="00D23E8B" w:rsidRPr="00D23E8B" w:rsidRDefault="00D23E8B" w:rsidP="00D23E8B">
      <w:pPr>
        <w:shd w:val="clear" w:color="auto" w:fill="FFFFFF"/>
        <w:spacing w:before="100" w:beforeAutospacing="1" w:after="100" w:afterAutospacing="1" w:line="240" w:lineRule="auto"/>
        <w:rPr>
          <w:ins w:id="2" w:author="Unknown"/>
          <w:rFonts w:ascii="Times New Roman" w:eastAsia="Times New Roman" w:hAnsi="Times New Roman" w:cs="Times New Roman"/>
          <w:b/>
          <w:bCs/>
          <w:color w:val="444444"/>
          <w:sz w:val="17"/>
        </w:rPr>
      </w:pPr>
      <w:ins w:id="3" w:author="Unknown">
        <w:r w:rsidRPr="00D23E8B">
          <w:rPr>
            <w:rFonts w:ascii="Times New Roman" w:eastAsia="Times New Roman" w:hAnsi="Times New Roman" w:cs="Times New Roman"/>
            <w:b/>
            <w:bCs/>
            <w:color w:val="444444"/>
            <w:sz w:val="17"/>
          </w:rPr>
          <w:t>Screenshots of the application</w:t>
        </w:r>
      </w:ins>
    </w:p>
    <w:p w:rsidR="00D23E8B" w:rsidRPr="00D23E8B" w:rsidRDefault="00D23E8B" w:rsidP="00D23E8B">
      <w:pPr>
        <w:shd w:val="clear" w:color="auto" w:fill="DDDDDD"/>
        <w:spacing w:after="0" w:line="240" w:lineRule="auto"/>
        <w:jc w:val="center"/>
        <w:rPr>
          <w:ins w:id="4" w:author="Unknown"/>
          <w:rFonts w:ascii="Times New Roman" w:eastAsia="Times New Roman" w:hAnsi="Times New Roman" w:cs="Times New Roman"/>
          <w:color w:val="444444"/>
          <w:sz w:val="17"/>
          <w:szCs w:val="17"/>
        </w:rPr>
      </w:pPr>
      <w:r>
        <w:rPr>
          <w:rFonts w:ascii="Times New Roman" w:eastAsia="Times New Roman" w:hAnsi="Times New Roman" w:cs="Times New Roman"/>
          <w:noProof/>
          <w:color w:val="CC0000"/>
          <w:sz w:val="17"/>
          <w:szCs w:val="17"/>
        </w:rPr>
        <w:drawing>
          <wp:inline distT="0" distB="0" distL="0" distR="0">
            <wp:extent cx="4290060" cy="1935480"/>
            <wp:effectExtent l="19050" t="0" r="0" b="0"/>
            <wp:docPr id="9" name="Picture 9" descr="Adding new Student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dding new Student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1935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3E8B" w:rsidRPr="00D23E8B" w:rsidRDefault="00D23E8B" w:rsidP="00D23E8B">
      <w:pPr>
        <w:shd w:val="clear" w:color="auto" w:fill="DDDDDD"/>
        <w:spacing w:after="60" w:line="168" w:lineRule="atLeast"/>
        <w:jc w:val="center"/>
        <w:rPr>
          <w:ins w:id="5" w:author="Unknown"/>
          <w:rFonts w:ascii="Times New Roman" w:eastAsia="Times New Roman" w:hAnsi="Times New Roman" w:cs="Times New Roman"/>
          <w:color w:val="444444"/>
          <w:sz w:val="13"/>
          <w:szCs w:val="13"/>
        </w:rPr>
      </w:pPr>
      <w:ins w:id="6" w:author="Unknown">
        <w:r w:rsidRPr="00D23E8B">
          <w:rPr>
            <w:rFonts w:ascii="Times New Roman" w:eastAsia="Times New Roman" w:hAnsi="Times New Roman" w:cs="Times New Roman"/>
            <w:color w:val="444444"/>
            <w:sz w:val="13"/>
            <w:szCs w:val="13"/>
          </w:rPr>
          <w:t xml:space="preserve">Figure </w:t>
        </w:r>
        <w:proofErr w:type="gramStart"/>
        <w:r w:rsidRPr="00D23E8B">
          <w:rPr>
            <w:rFonts w:ascii="Times New Roman" w:eastAsia="Times New Roman" w:hAnsi="Times New Roman" w:cs="Times New Roman"/>
            <w:color w:val="444444"/>
            <w:sz w:val="13"/>
            <w:szCs w:val="13"/>
          </w:rPr>
          <w:t>2 :</w:t>
        </w:r>
        <w:proofErr w:type="gramEnd"/>
        <w:r w:rsidRPr="00D23E8B">
          <w:rPr>
            <w:rFonts w:ascii="Times New Roman" w:eastAsia="Times New Roman" w:hAnsi="Times New Roman" w:cs="Times New Roman"/>
            <w:color w:val="444444"/>
            <w:sz w:val="13"/>
            <w:szCs w:val="13"/>
          </w:rPr>
          <w:t xml:space="preserve"> Adding new Student</w:t>
        </w:r>
      </w:ins>
    </w:p>
    <w:p w:rsidR="00D23E8B" w:rsidRPr="00D23E8B" w:rsidRDefault="00D23E8B" w:rsidP="00D23E8B">
      <w:pPr>
        <w:shd w:val="clear" w:color="auto" w:fill="DDDDDD"/>
        <w:spacing w:after="0" w:line="240" w:lineRule="auto"/>
        <w:jc w:val="center"/>
        <w:rPr>
          <w:ins w:id="7" w:author="Unknown"/>
          <w:rFonts w:ascii="Times New Roman" w:eastAsia="Times New Roman" w:hAnsi="Times New Roman" w:cs="Times New Roman"/>
          <w:color w:val="444444"/>
          <w:sz w:val="17"/>
          <w:szCs w:val="17"/>
        </w:rPr>
      </w:pPr>
      <w:r>
        <w:rPr>
          <w:rFonts w:ascii="Times New Roman" w:eastAsia="Times New Roman" w:hAnsi="Times New Roman" w:cs="Times New Roman"/>
          <w:noProof/>
          <w:color w:val="CC0000"/>
          <w:sz w:val="17"/>
          <w:szCs w:val="17"/>
        </w:rPr>
        <w:drawing>
          <wp:inline distT="0" distB="0" distL="0" distR="0">
            <wp:extent cx="4290060" cy="2537460"/>
            <wp:effectExtent l="19050" t="0" r="0" b="0"/>
            <wp:docPr id="10" name="Picture 10" descr="Students List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tudents List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537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3E8B" w:rsidRPr="00D23E8B" w:rsidRDefault="00D23E8B" w:rsidP="00D23E8B">
      <w:pPr>
        <w:shd w:val="clear" w:color="auto" w:fill="DDDDDD"/>
        <w:spacing w:after="60" w:line="168" w:lineRule="atLeast"/>
        <w:jc w:val="center"/>
        <w:rPr>
          <w:ins w:id="8" w:author="Unknown"/>
          <w:rFonts w:ascii="Times New Roman" w:eastAsia="Times New Roman" w:hAnsi="Times New Roman" w:cs="Times New Roman"/>
          <w:color w:val="444444"/>
          <w:sz w:val="13"/>
          <w:szCs w:val="13"/>
        </w:rPr>
      </w:pPr>
      <w:ins w:id="9" w:author="Unknown">
        <w:r w:rsidRPr="00D23E8B">
          <w:rPr>
            <w:rFonts w:ascii="Times New Roman" w:eastAsia="Times New Roman" w:hAnsi="Times New Roman" w:cs="Times New Roman"/>
            <w:color w:val="444444"/>
            <w:sz w:val="13"/>
            <w:szCs w:val="13"/>
          </w:rPr>
          <w:t xml:space="preserve">Figure </w:t>
        </w:r>
        <w:proofErr w:type="gramStart"/>
        <w:r w:rsidRPr="00D23E8B">
          <w:rPr>
            <w:rFonts w:ascii="Times New Roman" w:eastAsia="Times New Roman" w:hAnsi="Times New Roman" w:cs="Times New Roman"/>
            <w:color w:val="444444"/>
            <w:sz w:val="13"/>
            <w:szCs w:val="13"/>
          </w:rPr>
          <w:t>3 :</w:t>
        </w:r>
        <w:proofErr w:type="gramEnd"/>
        <w:r w:rsidRPr="00D23E8B">
          <w:rPr>
            <w:rFonts w:ascii="Times New Roman" w:eastAsia="Times New Roman" w:hAnsi="Times New Roman" w:cs="Times New Roman"/>
            <w:color w:val="444444"/>
            <w:sz w:val="13"/>
            <w:szCs w:val="13"/>
          </w:rPr>
          <w:t xml:space="preserve"> Students List</w:t>
        </w:r>
      </w:ins>
    </w:p>
    <w:p w:rsidR="00D23E8B" w:rsidRPr="00D23E8B" w:rsidRDefault="00D23E8B" w:rsidP="00D23E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ins w:id="10" w:author="Unknown">
        <w:r w:rsidRPr="00D23E8B">
          <w:rPr>
            <w:rFonts w:ascii="Times New Roman" w:eastAsia="Times New Roman" w:hAnsi="Times New Roman" w:cs="Times New Roman"/>
            <w:sz w:val="24"/>
            <w:szCs w:val="24"/>
          </w:rPr>
          <w:pict>
            <v:rect id="_x0000_i1031" style="width:0;height:1.5pt" o:hralign="center" o:hrstd="t" o:hrnoshade="t" o:hr="t" fillcolor="#444" stroked="f"/>
          </w:pict>
        </w:r>
      </w:ins>
    </w:p>
    <w:sectPr w:rsidR="00D23E8B" w:rsidRPr="00D23E8B" w:rsidSect="00171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D11F8"/>
    <w:rsid w:val="000D1D9C"/>
    <w:rsid w:val="000D4780"/>
    <w:rsid w:val="000F6283"/>
    <w:rsid w:val="00171AA1"/>
    <w:rsid w:val="002230A9"/>
    <w:rsid w:val="00390A94"/>
    <w:rsid w:val="003D5B2F"/>
    <w:rsid w:val="0057650F"/>
    <w:rsid w:val="00583E5B"/>
    <w:rsid w:val="005D11F8"/>
    <w:rsid w:val="00613967"/>
    <w:rsid w:val="00615FE5"/>
    <w:rsid w:val="007B2A7E"/>
    <w:rsid w:val="00CF33E3"/>
    <w:rsid w:val="00D07D1E"/>
    <w:rsid w:val="00D23E8B"/>
    <w:rsid w:val="00DD2C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1AA1"/>
  </w:style>
  <w:style w:type="paragraph" w:styleId="Heading1">
    <w:name w:val="heading 1"/>
    <w:basedOn w:val="Normal"/>
    <w:link w:val="Heading1Char"/>
    <w:uiPriority w:val="9"/>
    <w:qFormat/>
    <w:rsid w:val="00D23E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3E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23E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23E8B"/>
    <w:rPr>
      <w:b/>
      <w:bCs/>
    </w:rPr>
  </w:style>
  <w:style w:type="character" w:styleId="Hyperlink">
    <w:name w:val="Hyperlink"/>
    <w:basedOn w:val="DefaultParagraphFont"/>
    <w:uiPriority w:val="99"/>
    <w:unhideWhenUsed/>
    <w:rsid w:val="00D23E8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23E8B"/>
    <w:rPr>
      <w:color w:val="800080"/>
      <w:u w:val="single"/>
    </w:rPr>
  </w:style>
  <w:style w:type="paragraph" w:customStyle="1" w:styleId="wp-caption-text">
    <w:name w:val="wp-caption-text"/>
    <w:basedOn w:val="Normal"/>
    <w:rsid w:val="00D23E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23E8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3E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3E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264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6198">
          <w:marLeft w:val="0"/>
          <w:marRight w:val="0"/>
          <w:marTop w:val="60"/>
          <w:marBottom w:val="60"/>
          <w:divBdr>
            <w:top w:val="single" w:sz="4" w:space="3" w:color="BBBBBB"/>
            <w:left w:val="single" w:sz="4" w:space="0" w:color="BBBBBB"/>
            <w:bottom w:val="single" w:sz="4" w:space="0" w:color="BBBBBB"/>
            <w:right w:val="single" w:sz="4" w:space="0" w:color="BBBBBB"/>
          </w:divBdr>
        </w:div>
        <w:div w:id="11973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85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65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63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8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82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7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22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81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82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33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27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92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13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49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14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96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21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51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22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31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06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06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20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07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06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75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13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78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75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60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63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60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87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26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36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91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72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35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25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52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00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14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31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48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84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81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4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07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4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37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7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73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16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67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92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5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66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1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19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29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23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42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10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62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93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52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22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98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01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90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26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80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70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55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47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98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79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85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12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62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88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42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47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418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35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01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2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26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68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79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68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17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19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16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3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89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19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83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47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45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9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05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65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42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10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14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92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18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996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86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38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12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69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6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2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99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24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17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98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98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42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8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83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73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26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6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43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64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64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08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2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0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3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13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0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42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8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66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28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8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0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05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04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36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59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14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35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54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47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77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7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29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70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90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09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90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73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17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16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16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61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20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59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3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16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21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476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160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90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27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50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01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79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91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51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74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99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78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25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67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02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24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30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56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5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519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12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64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82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33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96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71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29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53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86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87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32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889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48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4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14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8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55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08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91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94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4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62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35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46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13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91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47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12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65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78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12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3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30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4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9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56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50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33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3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22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72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2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90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07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49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38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31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01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87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57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62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24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65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70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50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40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85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2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69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40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76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34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4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72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1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94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02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17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94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49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69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8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6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87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78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47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13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86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14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80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27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03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61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01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62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807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24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400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91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21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88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37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8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94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46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660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984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67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5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41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90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5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29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3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91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53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26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28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12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30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08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18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1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4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68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49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46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599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80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01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84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37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48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11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74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82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09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80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2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71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581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59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25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71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9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5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79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056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53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67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82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94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7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19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90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68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18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27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65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06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91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436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55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543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9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67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13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49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16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31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03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04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78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03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16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22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70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3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8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82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43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06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20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47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92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2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11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51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61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11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31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35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37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0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62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2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7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36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71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16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88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21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44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771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96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1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30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60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060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30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28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90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96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81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88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89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46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21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47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04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86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11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60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97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28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7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29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487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18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0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95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66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67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03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30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83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32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88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55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58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39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49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1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72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95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67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01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09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38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84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02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58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49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80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49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09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44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23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98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10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16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1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24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3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63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14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45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03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7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84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06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72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69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4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02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58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78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0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14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50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46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02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99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87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86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47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34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89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86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90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37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10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63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81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47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18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29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13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5876338">
          <w:marLeft w:val="0"/>
          <w:marRight w:val="0"/>
          <w:marTop w:val="60"/>
          <w:marBottom w:val="60"/>
          <w:divBdr>
            <w:top w:val="single" w:sz="4" w:space="3" w:color="BBBBBB"/>
            <w:left w:val="single" w:sz="4" w:space="0" w:color="BBBBBB"/>
            <w:bottom w:val="single" w:sz="4" w:space="0" w:color="BBBBBB"/>
            <w:right w:val="single" w:sz="4" w:space="0" w:color="BBBBBB"/>
          </w:divBdr>
        </w:div>
        <w:div w:id="2145586958">
          <w:marLeft w:val="0"/>
          <w:marRight w:val="0"/>
          <w:marTop w:val="60"/>
          <w:marBottom w:val="60"/>
          <w:divBdr>
            <w:top w:val="single" w:sz="4" w:space="3" w:color="BBBBBB"/>
            <w:left w:val="single" w:sz="4" w:space="0" w:color="BBBBBB"/>
            <w:bottom w:val="single" w:sz="4" w:space="0" w:color="BBBBBB"/>
            <w:right w:val="single" w:sz="4" w:space="0" w:color="BBBBBB"/>
          </w:divBdr>
        </w:div>
      </w:divsChild>
    </w:div>
    <w:div w:id="10499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://wptrafficanalyzer.in/blog/wp-content/uploads/2013/02/zend_framework2_student_form_list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ptrafficanalyzer.in/blog/wp-content/uploads/2013/02/zend_framework2_student_form_add.png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ptrafficanalyzer.in/blog/creating-html-forms-in-zend-framework-2-application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1133</Words>
  <Characters>6463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13</cp:revision>
  <dcterms:created xsi:type="dcterms:W3CDTF">2017-09-04T16:21:00Z</dcterms:created>
  <dcterms:modified xsi:type="dcterms:W3CDTF">2017-10-31T16:35:00Z</dcterms:modified>
</cp:coreProperties>
</file>